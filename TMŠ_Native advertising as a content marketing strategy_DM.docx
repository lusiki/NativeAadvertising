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64C19" w14:textId="44638B27" w:rsidR="002A44A8" w:rsidRDefault="00D35949" w:rsidP="00745128">
      <w:pPr>
        <w:pBdr>
          <w:bottom w:val="single" w:sz="4" w:space="1" w:color="auto"/>
        </w:pBdr>
        <w:spacing w:line="360" w:lineRule="auto"/>
        <w:jc w:val="both"/>
        <w:rPr>
          <w:rFonts w:ascii="Times New Roman" w:hAnsi="Times New Roman" w:cs="Times New Roman"/>
          <w:b/>
          <w:bCs/>
        </w:rPr>
      </w:pPr>
      <w:r w:rsidRPr="00C87C11">
        <w:rPr>
          <w:rFonts w:ascii="Times New Roman" w:hAnsi="Times New Roman" w:cs="Times New Roman"/>
          <w:b/>
          <w:bCs/>
        </w:rPr>
        <w:t>Native advertising as a content marketing strategy</w:t>
      </w:r>
    </w:p>
    <w:p w14:paraId="45A86DAC" w14:textId="77777777" w:rsidR="005E248C" w:rsidRDefault="005E248C" w:rsidP="00FC0881">
      <w:pPr>
        <w:spacing w:line="360" w:lineRule="auto"/>
        <w:jc w:val="both"/>
        <w:rPr>
          <w:rFonts w:ascii="Times New Roman" w:hAnsi="Times New Roman" w:cs="Times New Roman"/>
          <w:b/>
          <w:bCs/>
        </w:rPr>
      </w:pPr>
    </w:p>
    <w:p w14:paraId="7EB4B338" w14:textId="6A16DBF9" w:rsidR="00F5082B"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Strateške prakse u nativnom oglašavanju: analiza clickbait naslova i vizualne opreme kod hrvatskih internetskih portala</w:t>
      </w:r>
    </w:p>
    <w:p w14:paraId="11E3134C" w14:textId="77777777" w:rsidR="00F5082B" w:rsidRPr="00F5082B" w:rsidRDefault="00F5082B" w:rsidP="00FC0881">
      <w:pPr>
        <w:spacing w:line="360" w:lineRule="auto"/>
        <w:jc w:val="both"/>
        <w:rPr>
          <w:rFonts w:ascii="Times New Roman" w:hAnsi="Times New Roman" w:cs="Times New Roman"/>
          <w:b/>
          <w:bCs/>
          <w:highlight w:val="yellow"/>
        </w:rPr>
      </w:pPr>
    </w:p>
    <w:p w14:paraId="0EB50C8E" w14:textId="754C79A1" w:rsidR="005E248C" w:rsidRPr="00F5082B" w:rsidRDefault="005E248C"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Karakteristike sadržaja nativnih oglasa u hrvatskom digitalnom medijskom prostoru</w:t>
      </w:r>
    </w:p>
    <w:p w14:paraId="113E0C49" w14:textId="77777777" w:rsidR="00F5082B" w:rsidRPr="00F5082B" w:rsidRDefault="00F5082B" w:rsidP="00FC0881">
      <w:pPr>
        <w:spacing w:line="360" w:lineRule="auto"/>
        <w:jc w:val="both"/>
        <w:rPr>
          <w:rFonts w:ascii="Times New Roman" w:hAnsi="Times New Roman" w:cs="Times New Roman"/>
          <w:b/>
          <w:bCs/>
          <w:highlight w:val="yellow"/>
        </w:rPr>
      </w:pPr>
    </w:p>
    <w:p w14:paraId="2B2C0140" w14:textId="6C4C8A1C"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Analiza clickbait strategija u nativnom oglašavanju na hrvatskim internetskim portalima</w:t>
      </w:r>
    </w:p>
    <w:p w14:paraId="0B594EBB" w14:textId="77777777" w:rsidR="00F5082B" w:rsidRPr="00F5082B" w:rsidRDefault="00F5082B" w:rsidP="00FC0881">
      <w:pPr>
        <w:spacing w:line="360" w:lineRule="auto"/>
        <w:jc w:val="both"/>
        <w:rPr>
          <w:rFonts w:ascii="Times New Roman" w:hAnsi="Times New Roman" w:cs="Times New Roman"/>
          <w:b/>
          <w:bCs/>
          <w:highlight w:val="yellow"/>
        </w:rPr>
      </w:pPr>
    </w:p>
    <w:p w14:paraId="65759A7C" w14:textId="307080C2" w:rsidR="005E248C" w:rsidRPr="00F5082B" w:rsidRDefault="00745128"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Uloga clickbait naslova i vizualne opreme u nativnim oglasima: slučaj hrvatskih internetskih portala</w:t>
      </w:r>
    </w:p>
    <w:p w14:paraId="2D14E24F" w14:textId="77777777" w:rsidR="00F5082B" w:rsidRPr="00F5082B" w:rsidRDefault="00F5082B" w:rsidP="00FC0881">
      <w:pPr>
        <w:spacing w:line="360" w:lineRule="auto"/>
        <w:jc w:val="both"/>
        <w:rPr>
          <w:rFonts w:ascii="Times New Roman" w:hAnsi="Times New Roman" w:cs="Times New Roman"/>
          <w:b/>
          <w:bCs/>
          <w:highlight w:val="yellow"/>
        </w:rPr>
      </w:pPr>
    </w:p>
    <w:p w14:paraId="076D9729" w14:textId="55FDAEDA" w:rsidR="005E248C" w:rsidRPr="00F5082B" w:rsidRDefault="00F5082B" w:rsidP="00FC0881">
      <w:pPr>
        <w:spacing w:line="360" w:lineRule="auto"/>
        <w:jc w:val="both"/>
        <w:rPr>
          <w:rFonts w:ascii="Times New Roman" w:hAnsi="Times New Roman" w:cs="Times New Roman"/>
          <w:b/>
          <w:bCs/>
          <w:highlight w:val="yellow"/>
        </w:rPr>
      </w:pPr>
      <w:r w:rsidRPr="00F5082B">
        <w:rPr>
          <w:rFonts w:ascii="Times New Roman" w:hAnsi="Times New Roman" w:cs="Times New Roman"/>
          <w:b/>
          <w:bCs/>
          <w:highlight w:val="yellow"/>
        </w:rPr>
        <w:t>Utjecaj clickbait naslova i vizualne opreme na učinkovitost nativnih oglasa</w:t>
      </w:r>
    </w:p>
    <w:p w14:paraId="5B58212F" w14:textId="77777777" w:rsidR="00F5082B" w:rsidRPr="00F5082B" w:rsidRDefault="00F5082B" w:rsidP="00FC0881">
      <w:pPr>
        <w:spacing w:line="360" w:lineRule="auto"/>
        <w:jc w:val="both"/>
        <w:rPr>
          <w:rFonts w:ascii="Times New Roman" w:hAnsi="Times New Roman" w:cs="Times New Roman"/>
          <w:b/>
          <w:bCs/>
          <w:highlight w:val="yellow"/>
        </w:rPr>
      </w:pPr>
    </w:p>
    <w:p w14:paraId="4CD66DCF" w14:textId="506FAB9B" w:rsidR="00F5082B" w:rsidRDefault="00F5082B" w:rsidP="00FC0881">
      <w:pPr>
        <w:spacing w:line="360" w:lineRule="auto"/>
        <w:jc w:val="both"/>
        <w:rPr>
          <w:rFonts w:ascii="Times New Roman" w:hAnsi="Times New Roman" w:cs="Times New Roman"/>
          <w:b/>
          <w:bCs/>
        </w:rPr>
      </w:pPr>
      <w:r w:rsidRPr="00F5082B">
        <w:rPr>
          <w:rFonts w:ascii="Times New Roman" w:hAnsi="Times New Roman" w:cs="Times New Roman"/>
          <w:b/>
          <w:bCs/>
          <w:highlight w:val="yellow"/>
        </w:rPr>
        <w:t>Karakteristike nativnih oglasa na hrvatskim portalima: clickbait, vizualna oprema i doseg publike</w:t>
      </w:r>
    </w:p>
    <w:p w14:paraId="21ACEAA7" w14:textId="77777777" w:rsidR="005E248C" w:rsidRPr="00C87C11" w:rsidRDefault="005E248C" w:rsidP="005E248C">
      <w:pPr>
        <w:pBdr>
          <w:bottom w:val="single" w:sz="4" w:space="1" w:color="auto"/>
        </w:pBdr>
        <w:spacing w:line="360" w:lineRule="auto"/>
        <w:jc w:val="both"/>
        <w:rPr>
          <w:rFonts w:ascii="Times New Roman" w:hAnsi="Times New Roman" w:cs="Times New Roman"/>
          <w:b/>
          <w:bCs/>
        </w:rPr>
      </w:pPr>
    </w:p>
    <w:p w14:paraId="3C4B987C" w14:textId="77777777" w:rsidR="00FC0881" w:rsidRDefault="00FC0881" w:rsidP="00FC0881">
      <w:pPr>
        <w:spacing w:line="360" w:lineRule="auto"/>
        <w:jc w:val="both"/>
        <w:rPr>
          <w:rFonts w:ascii="Times New Roman" w:hAnsi="Times New Roman" w:cs="Times New Roman"/>
        </w:rPr>
      </w:pPr>
    </w:p>
    <w:p w14:paraId="678B4E8A"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Purpose </w:t>
      </w:r>
      <w:r w:rsidRPr="006C5FDA">
        <w:rPr>
          <w:rFonts w:ascii="Times New Roman" w:hAnsi="Times New Roman" w:cs="Times New Roman"/>
        </w:rPr>
        <w:t xml:space="preserve">– what are the reason(s) for writing the paper and/or the aims of the research. </w:t>
      </w:r>
    </w:p>
    <w:p w14:paraId="6650FC64"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Design/Methodology/Approach </w:t>
      </w:r>
      <w:r w:rsidRPr="006C5FDA">
        <w:rPr>
          <w:rFonts w:ascii="Times New Roman" w:hAnsi="Times New Roman" w:cs="Times New Roman"/>
        </w:rPr>
        <w:t xml:space="preserve">– what method(s) / approach(es) have been used for the research. </w:t>
      </w:r>
    </w:p>
    <w:p w14:paraId="4BEF769F" w14:textId="77777777" w:rsidR="006C5FDA" w:rsidRP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Findings and implications </w:t>
      </w:r>
      <w:r w:rsidRPr="006C5FDA">
        <w:rPr>
          <w:rFonts w:ascii="Times New Roman" w:hAnsi="Times New Roman" w:cs="Times New Roman"/>
        </w:rPr>
        <w:t xml:space="preserve">– what are the paper’s most important findings / what objective(s) have been achieved and what are the main theoretical / managerial implications. </w:t>
      </w:r>
    </w:p>
    <w:p w14:paraId="1A44BFD6" w14:textId="77777777" w:rsidR="00C87C11"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Limitations </w:t>
      </w:r>
      <w:r w:rsidRPr="006C5FDA">
        <w:rPr>
          <w:rFonts w:ascii="Times New Roman" w:hAnsi="Times New Roman" w:cs="Times New Roman"/>
        </w:rPr>
        <w:t xml:space="preserve">– identify limitations in the research process. </w:t>
      </w:r>
    </w:p>
    <w:p w14:paraId="3CA699FD" w14:textId="39DE252B" w:rsidR="006C5FDA" w:rsidRDefault="006C5FDA" w:rsidP="006C5FDA">
      <w:pPr>
        <w:spacing w:line="360" w:lineRule="auto"/>
        <w:jc w:val="both"/>
        <w:rPr>
          <w:rFonts w:ascii="Times New Roman" w:hAnsi="Times New Roman" w:cs="Times New Roman"/>
        </w:rPr>
      </w:pPr>
      <w:r w:rsidRPr="006C5FDA">
        <w:rPr>
          <w:rFonts w:ascii="Times New Roman" w:hAnsi="Times New Roman" w:cs="Times New Roman"/>
          <w:b/>
          <w:bCs/>
        </w:rPr>
        <w:t xml:space="preserve">Originality </w:t>
      </w:r>
      <w:r w:rsidRPr="006C5FDA">
        <w:rPr>
          <w:rFonts w:ascii="Times New Roman" w:hAnsi="Times New Roman" w:cs="Times New Roman"/>
        </w:rPr>
        <w:t xml:space="preserve">– what is new in the paper / value of the research. </w:t>
      </w:r>
    </w:p>
    <w:p w14:paraId="7E5C1065" w14:textId="77777777" w:rsidR="005E248C" w:rsidRDefault="005E248C" w:rsidP="005E248C">
      <w:pPr>
        <w:pBdr>
          <w:bottom w:val="single" w:sz="4" w:space="1" w:color="auto"/>
        </w:pBdr>
        <w:rPr>
          <w:rFonts w:ascii="Times New Roman" w:hAnsi="Times New Roman" w:cs="Times New Roman"/>
        </w:rPr>
      </w:pPr>
    </w:p>
    <w:p w14:paraId="3DC3016D" w14:textId="77777777" w:rsidR="005E248C" w:rsidRDefault="005E248C">
      <w:pPr>
        <w:rPr>
          <w:rFonts w:ascii="Times New Roman" w:hAnsi="Times New Roman" w:cs="Times New Roman"/>
        </w:rPr>
      </w:pPr>
    </w:p>
    <w:p w14:paraId="7EEF11D4" w14:textId="77777777" w:rsidR="005E248C" w:rsidRDefault="005E248C">
      <w:pPr>
        <w:rPr>
          <w:rFonts w:ascii="Times New Roman" w:hAnsi="Times New Roman" w:cs="Times New Roman"/>
        </w:rPr>
      </w:pPr>
    </w:p>
    <w:p w14:paraId="51842D12" w14:textId="77777777" w:rsidR="00221BD1" w:rsidRDefault="00221BD1">
      <w:pPr>
        <w:rPr>
          <w:rFonts w:ascii="Times New Roman" w:hAnsi="Times New Roman" w:cs="Times New Roman"/>
        </w:rPr>
      </w:pPr>
      <w:r>
        <w:rPr>
          <w:rFonts w:ascii="Times New Roman" w:hAnsi="Times New Roman" w:cs="Times New Roman"/>
        </w:rPr>
        <w:br w:type="page"/>
      </w:r>
    </w:p>
    <w:p w14:paraId="528C4742" w14:textId="77777777" w:rsidR="00221BD1" w:rsidRPr="00221BD1" w:rsidRDefault="00221BD1">
      <w:pPr>
        <w:rPr>
          <w:rFonts w:ascii="Times New Roman" w:hAnsi="Times New Roman" w:cs="Times New Roman"/>
          <w:b/>
          <w:bCs/>
        </w:rPr>
      </w:pPr>
      <w:r w:rsidRPr="00221BD1">
        <w:rPr>
          <w:rFonts w:ascii="Times New Roman" w:hAnsi="Times New Roman" w:cs="Times New Roman"/>
          <w:b/>
          <w:bCs/>
        </w:rPr>
        <w:lastRenderedPageBreak/>
        <w:t>Abstract</w:t>
      </w:r>
    </w:p>
    <w:p w14:paraId="2CCC22EF" w14:textId="77777777" w:rsidR="00221BD1" w:rsidRDefault="00221BD1" w:rsidP="00745128">
      <w:pPr>
        <w:spacing w:line="360" w:lineRule="auto"/>
        <w:jc w:val="both"/>
        <w:rPr>
          <w:rFonts w:ascii="Times New Roman" w:hAnsi="Times New Roman" w:cs="Times New Roman"/>
        </w:rPr>
      </w:pPr>
    </w:p>
    <w:p w14:paraId="064B0885" w14:textId="7863C702" w:rsidR="00F5082B" w:rsidRDefault="00745128" w:rsidP="00F5082B">
      <w:pPr>
        <w:spacing w:line="360" w:lineRule="auto"/>
        <w:ind w:firstLine="720"/>
        <w:jc w:val="both"/>
        <w:rPr>
          <w:rFonts w:ascii="Times New Roman" w:hAnsi="Times New Roman" w:cs="Times New Roman"/>
        </w:rPr>
      </w:pPr>
      <w:r w:rsidRPr="00745128">
        <w:rPr>
          <w:rFonts w:ascii="Times New Roman" w:hAnsi="Times New Roman" w:cs="Times New Roman"/>
        </w:rPr>
        <w:t xml:space="preserve">Ovo istraživanje se bavi analizom sadržajnih elemenata </w:t>
      </w:r>
      <w:r w:rsidRPr="00F5082B">
        <w:rPr>
          <w:rFonts w:ascii="Times New Roman" w:hAnsi="Times New Roman" w:cs="Times New Roman"/>
          <w:i/>
          <w:iCs/>
        </w:rPr>
        <w:t>nativnih</w:t>
      </w:r>
      <w:r w:rsidRPr="00745128">
        <w:rPr>
          <w:rFonts w:ascii="Times New Roman" w:hAnsi="Times New Roman" w:cs="Times New Roman"/>
        </w:rPr>
        <w:t xml:space="preserve"> oglasa na najčitanijim hrvatskim internetskim portalima s ciljem utvrđivanja ključnih karakteristika naslova i sadržaja te njihove povezanosti s dosegom publike. Istraživanje je provedeno na uzorku od 543 </w:t>
      </w:r>
      <w:r w:rsidRPr="00F5082B">
        <w:rPr>
          <w:rFonts w:ascii="Times New Roman" w:hAnsi="Times New Roman" w:cs="Times New Roman"/>
          <w:i/>
          <w:iCs/>
        </w:rPr>
        <w:t xml:space="preserve">nativna </w:t>
      </w:r>
      <w:r w:rsidRPr="00745128">
        <w:rPr>
          <w:rFonts w:ascii="Times New Roman" w:hAnsi="Times New Roman" w:cs="Times New Roman"/>
        </w:rPr>
        <w:t xml:space="preserve">oglasa objavljenih na šest vodećih </w:t>
      </w:r>
      <w:r>
        <w:rPr>
          <w:rFonts w:ascii="Times New Roman" w:hAnsi="Times New Roman" w:cs="Times New Roman"/>
        </w:rPr>
        <w:t xml:space="preserve">hrvatskih internetskih </w:t>
      </w:r>
      <w:r w:rsidRPr="00745128">
        <w:rPr>
          <w:rFonts w:ascii="Times New Roman" w:hAnsi="Times New Roman" w:cs="Times New Roman"/>
        </w:rPr>
        <w:t>portala u razdoblju od prosinca 2021. do svibnja 2022. godine. Korištena je metoda analize sadržaja s fokusom na dvije opće kategorije: karakteristike naslova i karakteristike sadržaja. Analizom je utvrđeno da je gotovo 80 % naslova imalo barem jednu clickbait karakteristiku, pri čemu su najčešće korišteni stilovi uključivali neizvjesnost</w:t>
      </w:r>
      <w:r w:rsidR="00F5082B">
        <w:rPr>
          <w:rFonts w:ascii="Times New Roman" w:hAnsi="Times New Roman" w:cs="Times New Roman"/>
        </w:rPr>
        <w:t xml:space="preserve"> (</w:t>
      </w:r>
      <w:r w:rsidR="00F5082B" w:rsidRPr="00F5082B">
        <w:rPr>
          <w:rFonts w:ascii="Times New Roman" w:hAnsi="Times New Roman" w:cs="Times New Roman"/>
        </w:rPr>
        <w:t>44,38 %)</w:t>
      </w:r>
      <w:r w:rsidR="00F5082B">
        <w:rPr>
          <w:rFonts w:ascii="Times New Roman" w:hAnsi="Times New Roman" w:cs="Times New Roman"/>
        </w:rPr>
        <w:t xml:space="preserve">, </w:t>
      </w:r>
      <w:r w:rsidR="00F5082B" w:rsidRPr="00F5082B">
        <w:rPr>
          <w:rFonts w:ascii="Times New Roman" w:hAnsi="Times New Roman" w:cs="Times New Roman"/>
        </w:rPr>
        <w:t>korištenje brojki (9,39 %)</w:t>
      </w:r>
      <w:r w:rsidR="00F5082B">
        <w:rPr>
          <w:rFonts w:ascii="Times New Roman" w:hAnsi="Times New Roman" w:cs="Times New Roman"/>
        </w:rPr>
        <w:t xml:space="preserve"> i</w:t>
      </w:r>
      <w:r w:rsidR="00F5082B" w:rsidRPr="00F5082B">
        <w:rPr>
          <w:rFonts w:ascii="Times New Roman" w:hAnsi="Times New Roman" w:cs="Times New Roman"/>
        </w:rPr>
        <w:t xml:space="preserve"> naglašavanje emocija (5,89 %)</w:t>
      </w:r>
      <w:r w:rsidR="00F5082B">
        <w:rPr>
          <w:rFonts w:ascii="Times New Roman" w:hAnsi="Times New Roman" w:cs="Times New Roman"/>
        </w:rPr>
        <w:t xml:space="preserve">. </w:t>
      </w:r>
      <w:r w:rsidR="00F5082B" w:rsidRPr="00745128">
        <w:rPr>
          <w:rFonts w:ascii="Times New Roman" w:hAnsi="Times New Roman" w:cs="Times New Roman"/>
        </w:rPr>
        <w:t>Naslovi su pretežito bili izjavne</w:t>
      </w:r>
      <w:r w:rsidR="00F5082B">
        <w:rPr>
          <w:rFonts w:ascii="Times New Roman" w:hAnsi="Times New Roman" w:cs="Times New Roman"/>
        </w:rPr>
        <w:t xml:space="preserve">, a njih petina upitne rečenice, dok je povezivanje naslova oglasa s nazivom brenda oglašivača bilo vrlo rijetko zastupljeno. </w:t>
      </w:r>
      <w:r w:rsidR="00F5082B" w:rsidRPr="00F5082B">
        <w:rPr>
          <w:rFonts w:ascii="Times New Roman" w:hAnsi="Times New Roman" w:cs="Times New Roman"/>
        </w:rPr>
        <w:t>Što se tiče sadržaja, vizualna oprema je prisutna u svim oglasima, s fotografijama kao dominantnim elementom</w:t>
      </w:r>
      <w:r w:rsidR="00F5082B">
        <w:rPr>
          <w:rFonts w:ascii="Times New Roman" w:hAnsi="Times New Roman" w:cs="Times New Roman"/>
        </w:rPr>
        <w:t>, a e</w:t>
      </w:r>
      <w:r w:rsidR="00F5082B" w:rsidRPr="00F5082B">
        <w:rPr>
          <w:rFonts w:ascii="Times New Roman" w:hAnsi="Times New Roman" w:cs="Times New Roman"/>
        </w:rPr>
        <w:t xml:space="preserve">lementi vizualnog identiteta oglašivača, poput logotipa, uključeni su u 34,44 % oglasa. Kada je riječ o izvorima u </w:t>
      </w:r>
      <w:r w:rsidR="00F5082B" w:rsidRPr="00F5082B">
        <w:rPr>
          <w:rFonts w:ascii="Times New Roman" w:hAnsi="Times New Roman" w:cs="Times New Roman"/>
          <w:i/>
          <w:iCs/>
        </w:rPr>
        <w:t>nativnim</w:t>
      </w:r>
      <w:r w:rsidR="00F5082B" w:rsidRPr="00F5082B">
        <w:rPr>
          <w:rFonts w:ascii="Times New Roman" w:hAnsi="Times New Roman" w:cs="Times New Roman"/>
        </w:rPr>
        <w:t xml:space="preserve"> oglasima, 47,33 % oglasa ne koristi izjave, dok su najzastupljeniji izvori osobe iz organizacije (19,71 %). Izjave izravnih korisnika proizvoda ili usluga prisutne su u 6,81 % slučajeva, dok su izjave </w:t>
      </w:r>
      <w:r w:rsidR="00F5082B" w:rsidRPr="00F5082B">
        <w:rPr>
          <w:rFonts w:ascii="Times New Roman" w:hAnsi="Times New Roman" w:cs="Times New Roman"/>
          <w:i/>
          <w:iCs/>
        </w:rPr>
        <w:t>brend</w:t>
      </w:r>
      <w:r w:rsidR="00F5082B" w:rsidRPr="00F5082B">
        <w:rPr>
          <w:rFonts w:ascii="Times New Roman" w:hAnsi="Times New Roman" w:cs="Times New Roman"/>
        </w:rPr>
        <w:t xml:space="preserve"> ambasadora i </w:t>
      </w:r>
      <w:r w:rsidR="00F5082B" w:rsidRPr="00F5082B">
        <w:rPr>
          <w:rFonts w:ascii="Times New Roman" w:hAnsi="Times New Roman" w:cs="Times New Roman"/>
          <w:i/>
          <w:iCs/>
        </w:rPr>
        <w:t>influencera</w:t>
      </w:r>
      <w:r w:rsidR="00F5082B" w:rsidRPr="00F5082B">
        <w:rPr>
          <w:rFonts w:ascii="Times New Roman" w:hAnsi="Times New Roman" w:cs="Times New Roman"/>
        </w:rPr>
        <w:t xml:space="preserve"> prisutne u manjem postotku (4,79 % i 3,5 %). Ovi nalazi naglašavaju dominaciju </w:t>
      </w:r>
      <w:r w:rsidR="00F5082B" w:rsidRPr="00F5082B">
        <w:rPr>
          <w:rFonts w:ascii="Times New Roman" w:hAnsi="Times New Roman" w:cs="Times New Roman"/>
          <w:i/>
          <w:iCs/>
        </w:rPr>
        <w:t>clickbait</w:t>
      </w:r>
      <w:r w:rsidR="00F5082B" w:rsidRPr="00F5082B">
        <w:rPr>
          <w:rFonts w:ascii="Times New Roman" w:hAnsi="Times New Roman" w:cs="Times New Roman"/>
        </w:rPr>
        <w:t xml:space="preserve"> naslova i važnost vizualnog identiteta u </w:t>
      </w:r>
      <w:r w:rsidR="00F5082B" w:rsidRPr="00F5082B">
        <w:rPr>
          <w:rFonts w:ascii="Times New Roman" w:hAnsi="Times New Roman" w:cs="Times New Roman"/>
          <w:i/>
          <w:iCs/>
        </w:rPr>
        <w:t xml:space="preserve">nativnom </w:t>
      </w:r>
      <w:r w:rsidR="00F5082B" w:rsidRPr="00F5082B">
        <w:rPr>
          <w:rFonts w:ascii="Times New Roman" w:hAnsi="Times New Roman" w:cs="Times New Roman"/>
        </w:rPr>
        <w:t xml:space="preserve">oglašavanju, dok se izravno povezivanje s brendom i korištenje različitih izvora, uključujući izravne korisnike, pojavljuje rjeđe. Usporedba različitih vrsta naslova i izvora s dosezima oglasa ukazuje na specifične prakse u </w:t>
      </w:r>
      <w:r w:rsidR="00F5082B" w:rsidRPr="00F5082B">
        <w:rPr>
          <w:rFonts w:ascii="Times New Roman" w:hAnsi="Times New Roman" w:cs="Times New Roman"/>
          <w:i/>
          <w:iCs/>
        </w:rPr>
        <w:t>nativnom o</w:t>
      </w:r>
      <w:r w:rsidR="00F5082B" w:rsidRPr="00F5082B">
        <w:rPr>
          <w:rFonts w:ascii="Times New Roman" w:hAnsi="Times New Roman" w:cs="Times New Roman"/>
        </w:rPr>
        <w:t>glašavanju među različitim industrijama.</w:t>
      </w:r>
    </w:p>
    <w:p w14:paraId="50A5E3A1" w14:textId="77777777" w:rsidR="00745128" w:rsidRDefault="00745128" w:rsidP="00F5082B">
      <w:pPr>
        <w:spacing w:line="360" w:lineRule="auto"/>
        <w:jc w:val="both"/>
        <w:rPr>
          <w:rFonts w:ascii="Times New Roman" w:hAnsi="Times New Roman" w:cs="Times New Roman"/>
        </w:rPr>
      </w:pPr>
    </w:p>
    <w:p w14:paraId="22666F3C" w14:textId="77777777" w:rsidR="00572695" w:rsidRDefault="00745128" w:rsidP="00745128">
      <w:pPr>
        <w:spacing w:line="360" w:lineRule="auto"/>
        <w:rPr>
          <w:rFonts w:ascii="Times New Roman" w:hAnsi="Times New Roman" w:cs="Times New Roman"/>
          <w:i/>
          <w:iCs/>
        </w:rPr>
      </w:pPr>
      <w:r w:rsidRPr="00745128">
        <w:rPr>
          <w:rFonts w:ascii="Times New Roman" w:hAnsi="Times New Roman" w:cs="Times New Roman"/>
          <w:b/>
          <w:bCs/>
          <w:i/>
          <w:iCs/>
        </w:rPr>
        <w:t>Ključne riječi:</w:t>
      </w:r>
      <w:r w:rsidRPr="00745128">
        <w:rPr>
          <w:rFonts w:ascii="Times New Roman" w:hAnsi="Times New Roman" w:cs="Times New Roman"/>
          <w:i/>
          <w:iCs/>
        </w:rPr>
        <w:t xml:space="preserve"> nativno oglašavanje, analiza sadržaja, karakteristike naslova,</w:t>
      </w:r>
    </w:p>
    <w:p w14:paraId="1E623A4F" w14:textId="77777777" w:rsidR="00572695" w:rsidRDefault="00572695" w:rsidP="00745128">
      <w:pPr>
        <w:spacing w:line="360" w:lineRule="auto"/>
        <w:rPr>
          <w:rFonts w:ascii="Times New Roman" w:hAnsi="Times New Roman" w:cs="Times New Roman"/>
          <w:i/>
          <w:iCs/>
        </w:rPr>
      </w:pPr>
    </w:p>
    <w:p w14:paraId="459FF2CC" w14:textId="3963B667" w:rsidR="005E248C" w:rsidRDefault="005E248C" w:rsidP="00745128">
      <w:pPr>
        <w:spacing w:line="360" w:lineRule="auto"/>
        <w:rPr>
          <w:rFonts w:ascii="Times New Roman" w:hAnsi="Times New Roman" w:cs="Times New Roman"/>
          <w:i/>
          <w:iCs/>
        </w:rPr>
      </w:pPr>
    </w:p>
    <w:p w14:paraId="1A2F2AF1" w14:textId="77777777" w:rsidR="00572695" w:rsidRDefault="00572695" w:rsidP="00745128">
      <w:pPr>
        <w:spacing w:line="360" w:lineRule="auto"/>
        <w:rPr>
          <w:rFonts w:ascii="Times New Roman" w:hAnsi="Times New Roman" w:cs="Times New Roman"/>
          <w:i/>
          <w:iCs/>
        </w:rPr>
      </w:pPr>
    </w:p>
    <w:p w14:paraId="72835D95" w14:textId="34AA0FEC" w:rsidR="00572695" w:rsidRDefault="00572695">
      <w:pPr>
        <w:rPr>
          <w:rFonts w:ascii="Times New Roman" w:hAnsi="Times New Roman" w:cs="Times New Roman"/>
          <w:i/>
          <w:iCs/>
        </w:rPr>
      </w:pPr>
      <w:r>
        <w:rPr>
          <w:rFonts w:ascii="Times New Roman" w:hAnsi="Times New Roman" w:cs="Times New Roman"/>
          <w:i/>
          <w:iCs/>
        </w:rPr>
        <w:br w:type="page"/>
      </w:r>
    </w:p>
    <w:p w14:paraId="7B318EB2" w14:textId="77777777" w:rsidR="00572695" w:rsidRPr="00745128" w:rsidRDefault="00572695" w:rsidP="00745128">
      <w:pPr>
        <w:spacing w:line="360" w:lineRule="auto"/>
        <w:rPr>
          <w:rFonts w:ascii="Times New Roman" w:hAnsi="Times New Roman" w:cs="Times New Roman"/>
          <w:i/>
          <w:iCs/>
        </w:rPr>
      </w:pPr>
    </w:p>
    <w:p w14:paraId="383F08D6" w14:textId="765E8365" w:rsidR="00FC0881" w:rsidRPr="008E6B28" w:rsidRDefault="00221BD1"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1. Introduction</w:t>
      </w:r>
      <w:r w:rsidR="00253E8C" w:rsidRPr="008E6B28">
        <w:rPr>
          <w:rFonts w:ascii="Times New Roman" w:hAnsi="Times New Roman" w:cs="Times New Roman"/>
          <w:b/>
          <w:bCs/>
        </w:rPr>
        <w:t xml:space="preserve"> </w:t>
      </w:r>
    </w:p>
    <w:p w14:paraId="6556DB66" w14:textId="68EB4C1B" w:rsidR="000D39C9" w:rsidRPr="000D39C9" w:rsidRDefault="00C87C11" w:rsidP="008E6B28">
      <w:pPr>
        <w:spacing w:after="240" w:line="360" w:lineRule="auto"/>
        <w:jc w:val="both"/>
        <w:rPr>
          <w:rFonts w:ascii="Times New Roman" w:hAnsi="Times New Roman" w:cs="Times New Roman"/>
        </w:rPr>
      </w:pPr>
      <w:r w:rsidRPr="00C87C11">
        <w:rPr>
          <w:rFonts w:ascii="Times New Roman" w:hAnsi="Times New Roman" w:cs="Times New Roman"/>
        </w:rPr>
        <w:t>The concentration of so-called hybrid forms of media content in the contemporary online environment is becoming increasingly intense (Balasubramanian, 1994; Macnamara, 2014; Taiminen, Luoma-aho &amp; Tolvanen, 2015). Among the most prominent forms are sponsored content (Tutaj</w:t>
      </w:r>
      <w:r w:rsidR="006D2172">
        <w:rPr>
          <w:rFonts w:ascii="Times New Roman" w:hAnsi="Times New Roman" w:cs="Times New Roman"/>
        </w:rPr>
        <w:t xml:space="preserve"> &amp; </w:t>
      </w:r>
      <w:r w:rsidRPr="00C87C11">
        <w:rPr>
          <w:rFonts w:ascii="Times New Roman" w:hAnsi="Times New Roman" w:cs="Times New Roman"/>
        </w:rPr>
        <w:t>Reijmersdal, 2012), content marketing (</w:t>
      </w:r>
      <w:r w:rsidR="00670B6A">
        <w:rPr>
          <w:rFonts w:ascii="Times New Roman" w:hAnsi="Times New Roman" w:cs="Times New Roman"/>
        </w:rPr>
        <w:t xml:space="preserve">Pulizzi, 2014; </w:t>
      </w:r>
      <w:r w:rsidRPr="00C87C11">
        <w:rPr>
          <w:rFonts w:ascii="Times New Roman" w:hAnsi="Times New Roman" w:cs="Times New Roman"/>
        </w:rPr>
        <w:t>Pulizzi</w:t>
      </w:r>
      <w:r w:rsidR="004D5768">
        <w:rPr>
          <w:rFonts w:ascii="Times New Roman" w:hAnsi="Times New Roman" w:cs="Times New Roman"/>
        </w:rPr>
        <w:t xml:space="preserve"> &amp; Piper,</w:t>
      </w:r>
      <w:r w:rsidRPr="00C87C11">
        <w:rPr>
          <w:rFonts w:ascii="Times New Roman" w:hAnsi="Times New Roman" w:cs="Times New Roman"/>
        </w:rPr>
        <w:t xml:space="preserve"> 20</w:t>
      </w:r>
      <w:r w:rsidR="004D5768">
        <w:rPr>
          <w:rFonts w:ascii="Times New Roman" w:hAnsi="Times New Roman" w:cs="Times New Roman"/>
        </w:rPr>
        <w:t>23</w:t>
      </w:r>
      <w:r w:rsidRPr="00C87C11">
        <w:rPr>
          <w:rFonts w:ascii="Times New Roman" w:hAnsi="Times New Roman" w:cs="Times New Roman"/>
        </w:rPr>
        <w:t>), brand journalism (</w:t>
      </w:r>
      <w:r w:rsidR="00500432">
        <w:rPr>
          <w:rFonts w:ascii="Times New Roman" w:hAnsi="Times New Roman" w:cs="Times New Roman"/>
        </w:rPr>
        <w:t>Cole &amp; Greer, 2013</w:t>
      </w:r>
      <w:r w:rsidRPr="00C87C11">
        <w:rPr>
          <w:rFonts w:ascii="Times New Roman" w:hAnsi="Times New Roman" w:cs="Times New Roman"/>
        </w:rPr>
        <w:t>), and native advertising (Verčič</w:t>
      </w:r>
      <w:r w:rsidR="006D2172">
        <w:rPr>
          <w:rFonts w:ascii="Times New Roman" w:hAnsi="Times New Roman" w:cs="Times New Roman"/>
        </w:rPr>
        <w:t xml:space="preserve"> &amp; </w:t>
      </w:r>
      <w:r w:rsidRPr="00C87C11">
        <w:rPr>
          <w:rFonts w:ascii="Times New Roman" w:hAnsi="Times New Roman" w:cs="Times New Roman"/>
        </w:rPr>
        <w:t>Tkalac Verčič, 2016). For most researchers, the latter term will serve as an umbrella term that attempts to simplify the classification of hybrid forms, as native advertising by definition implies a paid advertisement that resembles editorial content, aiming to attract the target audience with useful content while simultaneously promoting the brand, values, and products (</w:t>
      </w:r>
      <w:r w:rsidR="00074A25" w:rsidRPr="00C87C11">
        <w:rPr>
          <w:rFonts w:ascii="Times New Roman" w:hAnsi="Times New Roman" w:cs="Times New Roman"/>
        </w:rPr>
        <w:t>Cole</w:t>
      </w:r>
      <w:r w:rsidR="00074A25">
        <w:rPr>
          <w:rFonts w:ascii="Times New Roman" w:hAnsi="Times New Roman" w:cs="Times New Roman"/>
        </w:rPr>
        <w:t xml:space="preserve"> &amp; </w:t>
      </w:r>
      <w:r w:rsidR="00074A25" w:rsidRPr="00C87C11">
        <w:rPr>
          <w:rFonts w:ascii="Times New Roman" w:hAnsi="Times New Roman" w:cs="Times New Roman"/>
        </w:rPr>
        <w:t>Greer, 2013</w:t>
      </w:r>
      <w:r w:rsidR="00074A25">
        <w:rPr>
          <w:rFonts w:ascii="Times New Roman" w:hAnsi="Times New Roman" w:cs="Times New Roman"/>
        </w:rPr>
        <w:t xml:space="preserve">; </w:t>
      </w:r>
      <w:r w:rsidR="00074A25" w:rsidRPr="00C87C11">
        <w:rPr>
          <w:rFonts w:ascii="Times New Roman" w:hAnsi="Times New Roman" w:cs="Times New Roman"/>
        </w:rPr>
        <w:t>Howe</w:t>
      </w:r>
      <w:r w:rsidR="00074A25">
        <w:rPr>
          <w:rFonts w:ascii="Times New Roman" w:hAnsi="Times New Roman" w:cs="Times New Roman"/>
        </w:rPr>
        <w:t xml:space="preserve"> &amp; </w:t>
      </w:r>
      <w:r w:rsidR="00074A25" w:rsidRPr="00C87C11">
        <w:rPr>
          <w:rFonts w:ascii="Times New Roman" w:hAnsi="Times New Roman" w:cs="Times New Roman"/>
        </w:rPr>
        <w:t>Teufel, 2014</w:t>
      </w:r>
      <w:r w:rsidR="00074A25">
        <w:rPr>
          <w:rFonts w:ascii="Times New Roman" w:hAnsi="Times New Roman" w:cs="Times New Roman"/>
        </w:rPr>
        <w:t xml:space="preserve">; </w:t>
      </w:r>
      <w:r w:rsidRPr="00C87C11">
        <w:rPr>
          <w:rFonts w:ascii="Times New Roman" w:hAnsi="Times New Roman" w:cs="Times New Roman"/>
        </w:rPr>
        <w:t>Wojdynski</w:t>
      </w:r>
      <w:r w:rsidR="006D2172">
        <w:rPr>
          <w:rFonts w:ascii="Times New Roman" w:hAnsi="Times New Roman" w:cs="Times New Roman"/>
        </w:rPr>
        <w:t xml:space="preserve"> &amp; </w:t>
      </w:r>
      <w:r w:rsidRPr="00C87C11">
        <w:rPr>
          <w:rFonts w:ascii="Times New Roman" w:hAnsi="Times New Roman" w:cs="Times New Roman"/>
        </w:rPr>
        <w:t>Evans, 2016</w:t>
      </w:r>
      <w:r w:rsidR="00074A25">
        <w:rPr>
          <w:rFonts w:ascii="Times New Roman" w:hAnsi="Times New Roman" w:cs="Times New Roman"/>
        </w:rPr>
        <w:t>)</w:t>
      </w:r>
      <w:r w:rsidRPr="00C87C11">
        <w:rPr>
          <w:rFonts w:ascii="Times New Roman" w:hAnsi="Times New Roman" w:cs="Times New Roman"/>
        </w:rPr>
        <w:t xml:space="preserve">. On the other hand, the research by Taiminen et al. (2015) showed that most public relations and marketing professionals preferred to use the term </w:t>
      </w:r>
      <w:r>
        <w:rPr>
          <w:rFonts w:ascii="Times New Roman" w:hAnsi="Times New Roman" w:cs="Times New Roman"/>
        </w:rPr>
        <w:t>“</w:t>
      </w:r>
      <w:r w:rsidRPr="00C87C11">
        <w:rPr>
          <w:rFonts w:ascii="Times New Roman" w:hAnsi="Times New Roman" w:cs="Times New Roman"/>
        </w:rPr>
        <w:t>content marketing</w:t>
      </w:r>
      <w:r>
        <w:rPr>
          <w:rFonts w:ascii="Times New Roman" w:hAnsi="Times New Roman" w:cs="Times New Roman"/>
        </w:rPr>
        <w:t>”</w:t>
      </w:r>
      <w:r w:rsidRPr="00C87C11">
        <w:rPr>
          <w:rFonts w:ascii="Times New Roman" w:hAnsi="Times New Roman" w:cs="Times New Roman"/>
        </w:rPr>
        <w:t xml:space="preserve"> when discussing commercial hybrid forms of online content.</w:t>
      </w:r>
      <w:r w:rsidR="00D445E0">
        <w:rPr>
          <w:rFonts w:ascii="Times New Roman" w:hAnsi="Times New Roman" w:cs="Times New Roman"/>
        </w:rPr>
        <w:t xml:space="preserve"> </w:t>
      </w:r>
      <w:r w:rsidR="000D39C9" w:rsidRPr="000D39C9">
        <w:rPr>
          <w:rFonts w:ascii="Times New Roman" w:hAnsi="Times New Roman" w:cs="Times New Roman"/>
        </w:rPr>
        <w:t>In addition to the obvious terminological confusion, three other problematic areas of native advertising need to be highlighted:</w:t>
      </w:r>
    </w:p>
    <w:p w14:paraId="502BC29A"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Application area: Is native advertising a public relations technique, a marketing tool, or a tactic that does not differ from traditional advertising in any way?</w:t>
      </w:r>
    </w:p>
    <w:p w14:paraId="39D57306" w14:textId="77777777" w:rsidR="000D39C9" w:rsidRPr="000D39C9"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Authorship of native ads: Who creatively signs them and who is responsible for their content?</w:t>
      </w:r>
    </w:p>
    <w:p w14:paraId="2D886EA8" w14:textId="0D81E440" w:rsidR="000D39C9" w:rsidRPr="008E6B28" w:rsidRDefault="000D39C9" w:rsidP="000D39C9">
      <w:pPr>
        <w:pStyle w:val="ListParagraph"/>
        <w:numPr>
          <w:ilvl w:val="0"/>
          <w:numId w:val="3"/>
        </w:numPr>
        <w:spacing w:line="360" w:lineRule="auto"/>
        <w:jc w:val="both"/>
        <w:rPr>
          <w:rFonts w:ascii="Times New Roman" w:hAnsi="Times New Roman" w:cs="Times New Roman"/>
        </w:rPr>
      </w:pPr>
      <w:r w:rsidRPr="000D39C9">
        <w:rPr>
          <w:rFonts w:ascii="Times New Roman" w:hAnsi="Times New Roman" w:cs="Times New Roman"/>
        </w:rPr>
        <w:t>Legal and ethical framework: How is native advertising legally defined, and what is the practice of media houses in labeling such advertisements (Trbušić, Maleš &amp; Šikić, 2024).</w:t>
      </w:r>
    </w:p>
    <w:p w14:paraId="696017AC" w14:textId="2270E9E5" w:rsidR="00A24072" w:rsidRDefault="000371A7" w:rsidP="00A24072">
      <w:pPr>
        <w:spacing w:line="360" w:lineRule="auto"/>
        <w:jc w:val="both"/>
        <w:rPr>
          <w:rFonts w:ascii="Times New Roman" w:hAnsi="Times New Roman" w:cs="Times New Roman"/>
        </w:rPr>
      </w:pPr>
      <w:r w:rsidRPr="000371A7">
        <w:rPr>
          <w:rFonts w:ascii="Times New Roman" w:hAnsi="Times New Roman" w:cs="Times New Roman"/>
        </w:rPr>
        <w:t xml:space="preserve">The theoretical basis of this paper is the thesis that native advertising is </w:t>
      </w:r>
      <w:r>
        <w:rPr>
          <w:rFonts w:ascii="Times New Roman" w:hAnsi="Times New Roman" w:cs="Times New Roman"/>
        </w:rPr>
        <w:t>“</w:t>
      </w:r>
      <w:r w:rsidRPr="000371A7">
        <w:rPr>
          <w:rFonts w:ascii="Times New Roman" w:hAnsi="Times New Roman" w:cs="Times New Roman"/>
        </w:rPr>
        <w:t>an extension of content marketing and provides marketers with a platform to place content in front of a wider audience they wouldn't ordinarily reach</w:t>
      </w:r>
      <w:r>
        <w:rPr>
          <w:rFonts w:ascii="Times New Roman" w:hAnsi="Times New Roman" w:cs="Times New Roman"/>
        </w:rPr>
        <w:t>”</w:t>
      </w:r>
      <w:r w:rsidRPr="000371A7">
        <w:rPr>
          <w:rFonts w:ascii="Times New Roman" w:hAnsi="Times New Roman" w:cs="Times New Roman"/>
        </w:rPr>
        <w:t xml:space="preserve"> (Crook, 2022). Although there are authors who highlight certain criteria by which content marketing differs from native advertising, which will be described in more detail later in the paper, the ultimate goal is common: </w:t>
      </w:r>
      <w:r>
        <w:rPr>
          <w:rFonts w:ascii="Times New Roman" w:hAnsi="Times New Roman" w:cs="Times New Roman"/>
        </w:rPr>
        <w:t xml:space="preserve">to drive </w:t>
      </w:r>
      <w:r w:rsidRPr="000371A7">
        <w:rPr>
          <w:rFonts w:ascii="Times New Roman" w:hAnsi="Times New Roman" w:cs="Times New Roman"/>
        </w:rPr>
        <w:t>profitable customer action.</w:t>
      </w:r>
      <w:r w:rsidR="00A24072">
        <w:rPr>
          <w:rFonts w:ascii="Times New Roman" w:hAnsi="Times New Roman" w:cs="Times New Roman"/>
        </w:rPr>
        <w:t xml:space="preserve"> </w:t>
      </w:r>
      <w:r w:rsidR="004E5F6D" w:rsidRPr="004E5F6D">
        <w:rPr>
          <w:rFonts w:ascii="Times New Roman" w:hAnsi="Times New Roman" w:cs="Times New Roman"/>
        </w:rPr>
        <w:t>The profitability of such market communication for organizations and brands is demonstrated by recent metrics</w:t>
      </w:r>
      <w:r w:rsidR="0077072B" w:rsidRPr="0077072B">
        <w:rPr>
          <w:rFonts w:ascii="Times New Roman" w:hAnsi="Times New Roman" w:cs="Times New Roman"/>
        </w:rPr>
        <w:t xml:space="preserve">. Figures show that 47% of marketing professionals globally believe in the effectiveness of this type of advertising (Kloot, 2022), and that in 2023, spending on native advertising in the United States increased by 12% compared to the previous year </w:t>
      </w:r>
      <w:r w:rsidR="0077072B" w:rsidRPr="0077072B">
        <w:rPr>
          <w:rFonts w:ascii="Times New Roman" w:hAnsi="Times New Roman" w:cs="Times New Roman"/>
        </w:rPr>
        <w:lastRenderedPageBreak/>
        <w:t>(eMarketer, 2023). Thus, with more than 97 billion US dollars invested, native advertising holds the largest share (59.7%) of the total expenditure for all types of advertising (eMarketer, 2023).</w:t>
      </w:r>
    </w:p>
    <w:p w14:paraId="4570B643" w14:textId="77777777" w:rsidR="000371A7" w:rsidRDefault="000371A7" w:rsidP="000D39C9">
      <w:pPr>
        <w:spacing w:line="360" w:lineRule="auto"/>
        <w:jc w:val="both"/>
        <w:rPr>
          <w:rFonts w:ascii="Times New Roman" w:hAnsi="Times New Roman" w:cs="Times New Roman"/>
        </w:rPr>
      </w:pPr>
    </w:p>
    <w:p w14:paraId="100AF3B6" w14:textId="6994B45F" w:rsidR="000371A7" w:rsidRPr="008E6B28" w:rsidRDefault="000371A7" w:rsidP="008E6B28">
      <w:pPr>
        <w:spacing w:after="240" w:line="360" w:lineRule="auto"/>
        <w:jc w:val="both"/>
        <w:rPr>
          <w:rFonts w:ascii="Times New Roman" w:hAnsi="Times New Roman" w:cs="Times New Roman"/>
          <w:b/>
          <w:bCs/>
        </w:rPr>
      </w:pPr>
      <w:r w:rsidRPr="008E6B28">
        <w:rPr>
          <w:rFonts w:ascii="Times New Roman" w:hAnsi="Times New Roman" w:cs="Times New Roman"/>
          <w:b/>
          <w:bCs/>
        </w:rPr>
        <w:t xml:space="preserve">2. </w:t>
      </w:r>
      <w:r w:rsidR="00221BD1" w:rsidRPr="008E6B28">
        <w:rPr>
          <w:rFonts w:ascii="Times New Roman" w:hAnsi="Times New Roman" w:cs="Times New Roman"/>
          <w:b/>
          <w:bCs/>
        </w:rPr>
        <w:t>Native advertising and content marketing – two faces of the same coin</w:t>
      </w:r>
      <w:r w:rsidR="00DD343A" w:rsidRPr="008E6B28">
        <w:rPr>
          <w:rFonts w:ascii="Times New Roman" w:hAnsi="Times New Roman" w:cs="Times New Roman"/>
          <w:b/>
          <w:bCs/>
        </w:rPr>
        <w:t>?</w:t>
      </w:r>
    </w:p>
    <w:p w14:paraId="2E0FD494" w14:textId="1362DA0B" w:rsidR="00AB307F" w:rsidRDefault="0067576F" w:rsidP="008E6B28">
      <w:pPr>
        <w:spacing w:after="240" w:line="360" w:lineRule="auto"/>
        <w:jc w:val="both"/>
        <w:rPr>
          <w:rFonts w:ascii="Times New Roman" w:hAnsi="Times New Roman" w:cs="Times New Roman"/>
        </w:rPr>
      </w:pPr>
      <w:r w:rsidRPr="0067576F">
        <w:rPr>
          <w:rFonts w:ascii="Times New Roman" w:hAnsi="Times New Roman" w:cs="Times New Roman"/>
        </w:rPr>
        <w:t>Charmaine Du Plessis (201</w:t>
      </w:r>
      <w:r w:rsidR="00A30882">
        <w:rPr>
          <w:rFonts w:ascii="Times New Roman" w:hAnsi="Times New Roman" w:cs="Times New Roman"/>
        </w:rPr>
        <w:t>5a</w:t>
      </w:r>
      <w:r w:rsidRPr="0067576F">
        <w:rPr>
          <w:rFonts w:ascii="Times New Roman" w:hAnsi="Times New Roman" w:cs="Times New Roman"/>
        </w:rPr>
        <w:t xml:space="preserve">) defines content marketing as sharing brand content via owned media to gain earned media, which clearly implies that it is not a type of media content that is paid for, as </w:t>
      </w:r>
      <w:r>
        <w:rPr>
          <w:rFonts w:ascii="Times New Roman" w:hAnsi="Times New Roman" w:cs="Times New Roman"/>
        </w:rPr>
        <w:t xml:space="preserve">(native) </w:t>
      </w:r>
      <w:r w:rsidRPr="0067576F">
        <w:rPr>
          <w:rFonts w:ascii="Times New Roman" w:hAnsi="Times New Roman" w:cs="Times New Roman"/>
        </w:rPr>
        <w:t>advertising certainly is.</w:t>
      </w:r>
      <w:r w:rsidR="000D39C9">
        <w:rPr>
          <w:rFonts w:ascii="Times New Roman" w:hAnsi="Times New Roman" w:cs="Times New Roman"/>
        </w:rPr>
        <w:t xml:space="preserve"> </w:t>
      </w:r>
      <w:r w:rsidR="00A9457F" w:rsidRPr="00A9457F">
        <w:rPr>
          <w:rFonts w:ascii="Times New Roman" w:hAnsi="Times New Roman" w:cs="Times New Roman"/>
        </w:rPr>
        <w:t xml:space="preserve">In this context, Du Plessis employs the classic PESO model of media content in public relations (Dietrich, </w:t>
      </w:r>
      <w:r w:rsidR="00443CE6">
        <w:rPr>
          <w:rFonts w:ascii="Times New Roman" w:hAnsi="Times New Roman" w:cs="Times New Roman"/>
        </w:rPr>
        <w:t>2014</w:t>
      </w:r>
      <w:r w:rsidR="00A9457F" w:rsidRPr="00A9457F">
        <w:rPr>
          <w:rFonts w:ascii="Times New Roman" w:hAnsi="Times New Roman" w:cs="Times New Roman"/>
        </w:rPr>
        <w:t>), which distinguishes </w:t>
      </w:r>
      <w:r w:rsidR="00A9457F" w:rsidRPr="00A9457F">
        <w:rPr>
          <w:rFonts w:ascii="Times New Roman" w:hAnsi="Times New Roman" w:cs="Times New Roman"/>
          <w:i/>
          <w:iCs/>
        </w:rPr>
        <w:t>p</w:t>
      </w:r>
      <w:r w:rsidR="000D39C9" w:rsidRPr="00A9457F">
        <w:rPr>
          <w:rFonts w:ascii="Times New Roman" w:hAnsi="Times New Roman" w:cs="Times New Roman"/>
          <w:i/>
          <w:iCs/>
        </w:rPr>
        <w:t>aid media</w:t>
      </w:r>
      <w:r w:rsidR="000D39C9" w:rsidRPr="000D39C9">
        <w:rPr>
          <w:rFonts w:ascii="Times New Roman" w:hAnsi="Times New Roman" w:cs="Times New Roman"/>
        </w:rPr>
        <w:t xml:space="preserve"> (advertising or other sponsored content); </w:t>
      </w:r>
      <w:r w:rsidR="00A9457F" w:rsidRPr="00AB333A">
        <w:rPr>
          <w:rFonts w:ascii="Times New Roman" w:hAnsi="Times New Roman" w:cs="Times New Roman"/>
          <w:i/>
          <w:iCs/>
        </w:rPr>
        <w:t>e</w:t>
      </w:r>
      <w:r w:rsidR="000D39C9" w:rsidRPr="00AB333A">
        <w:rPr>
          <w:rFonts w:ascii="Times New Roman" w:hAnsi="Times New Roman" w:cs="Times New Roman"/>
          <w:i/>
          <w:iCs/>
        </w:rPr>
        <w:t>arned media</w:t>
      </w:r>
      <w:r w:rsidR="000D39C9" w:rsidRPr="000D39C9">
        <w:rPr>
          <w:rFonts w:ascii="Times New Roman" w:hAnsi="Times New Roman" w:cs="Times New Roman"/>
        </w:rPr>
        <w:t xml:space="preserve"> (publicity generated from media pitches or news releases); </w:t>
      </w:r>
      <w:r w:rsidR="00A9457F" w:rsidRPr="00AB333A">
        <w:rPr>
          <w:rFonts w:ascii="Times New Roman" w:hAnsi="Times New Roman" w:cs="Times New Roman"/>
          <w:i/>
          <w:iCs/>
        </w:rPr>
        <w:t>s</w:t>
      </w:r>
      <w:r w:rsidR="000D39C9" w:rsidRPr="00AB333A">
        <w:rPr>
          <w:rFonts w:ascii="Times New Roman" w:hAnsi="Times New Roman" w:cs="Times New Roman"/>
          <w:i/>
          <w:iCs/>
        </w:rPr>
        <w:t>hared media</w:t>
      </w:r>
      <w:r w:rsidR="000D39C9" w:rsidRPr="000D39C9">
        <w:rPr>
          <w:rFonts w:ascii="Times New Roman" w:hAnsi="Times New Roman" w:cs="Times New Roman"/>
        </w:rPr>
        <w:t xml:space="preserve"> (content shared and re-shared on social media); and </w:t>
      </w:r>
      <w:r w:rsidR="00A9457F" w:rsidRPr="00AB333A">
        <w:rPr>
          <w:rFonts w:ascii="Times New Roman" w:hAnsi="Times New Roman" w:cs="Times New Roman"/>
          <w:i/>
          <w:iCs/>
        </w:rPr>
        <w:t>o</w:t>
      </w:r>
      <w:r w:rsidR="000D39C9" w:rsidRPr="00AB333A">
        <w:rPr>
          <w:rFonts w:ascii="Times New Roman" w:hAnsi="Times New Roman" w:cs="Times New Roman"/>
          <w:i/>
          <w:iCs/>
        </w:rPr>
        <w:t>wned media</w:t>
      </w:r>
      <w:r w:rsidR="000D39C9" w:rsidRPr="000D39C9">
        <w:rPr>
          <w:rFonts w:ascii="Times New Roman" w:hAnsi="Times New Roman" w:cs="Times New Roman"/>
        </w:rPr>
        <w:t xml:space="preserve"> (such as company’s website, newsletter, or email communications)</w:t>
      </w:r>
      <w:r w:rsidR="00A9457F">
        <w:rPr>
          <w:rFonts w:ascii="Times New Roman" w:hAnsi="Times New Roman" w:cs="Times New Roman"/>
        </w:rPr>
        <w:t>.</w:t>
      </w:r>
      <w:r w:rsidR="009E219C">
        <w:rPr>
          <w:rFonts w:ascii="Times New Roman" w:hAnsi="Times New Roman" w:cs="Times New Roman"/>
        </w:rPr>
        <w:t xml:space="preserve"> </w:t>
      </w:r>
      <w:r w:rsidR="009E219C" w:rsidRPr="009E219C">
        <w:rPr>
          <w:rFonts w:ascii="Times New Roman" w:hAnsi="Times New Roman" w:cs="Times New Roman"/>
        </w:rPr>
        <w:t xml:space="preserve">The order in the PESO model has long reflected the priorities of organizations in media strategy planning. However, recent research (Macnamara, Lwin, Adi &amp; Zerfass, 2016) indicates a shift in the order in practice, with the dominance shifting to the SOEP model instead of the classic PESO model. The reasons for this are manifold, but the most indicative is that owned and earned media content are trusted more than paid media, while shared media (i.e., </w:t>
      </w:r>
      <w:r w:rsidR="009E219C">
        <w:rPr>
          <w:rFonts w:ascii="Times New Roman" w:hAnsi="Times New Roman" w:cs="Times New Roman"/>
        </w:rPr>
        <w:t>“</w:t>
      </w:r>
      <w:r w:rsidR="009E219C" w:rsidRPr="009E219C">
        <w:rPr>
          <w:rFonts w:ascii="Times New Roman" w:hAnsi="Times New Roman" w:cs="Times New Roman"/>
        </w:rPr>
        <w:t>recommendations from people I know</w:t>
      </w:r>
      <w:r w:rsidR="009E219C">
        <w:rPr>
          <w:rFonts w:ascii="Times New Roman" w:hAnsi="Times New Roman" w:cs="Times New Roman"/>
        </w:rPr>
        <w:t>”</w:t>
      </w:r>
      <w:r w:rsidR="009E219C" w:rsidRPr="009E219C">
        <w:rPr>
          <w:rFonts w:ascii="Times New Roman" w:hAnsi="Times New Roman" w:cs="Times New Roman"/>
        </w:rPr>
        <w:t xml:space="preserve"> and </w:t>
      </w:r>
      <w:r w:rsidR="009E219C">
        <w:rPr>
          <w:rFonts w:ascii="Times New Roman" w:hAnsi="Times New Roman" w:cs="Times New Roman"/>
        </w:rPr>
        <w:t>“</w:t>
      </w:r>
      <w:r w:rsidR="009E219C" w:rsidRPr="009E219C">
        <w:rPr>
          <w:rFonts w:ascii="Times New Roman" w:hAnsi="Times New Roman" w:cs="Times New Roman"/>
        </w:rPr>
        <w:t>consumer opinions posted online</w:t>
      </w:r>
      <w:r w:rsidR="009E219C">
        <w:rPr>
          <w:rFonts w:ascii="Times New Roman" w:hAnsi="Times New Roman" w:cs="Times New Roman"/>
        </w:rPr>
        <w:t>”</w:t>
      </w:r>
      <w:r w:rsidR="009E219C" w:rsidRPr="009E219C">
        <w:rPr>
          <w:rFonts w:ascii="Times New Roman" w:hAnsi="Times New Roman" w:cs="Times New Roman"/>
        </w:rPr>
        <w:t>) are the most trusted information sources of all (Nielsen, 2015).</w:t>
      </w:r>
    </w:p>
    <w:p w14:paraId="2796355D" w14:textId="77777777" w:rsidR="009E219C" w:rsidRDefault="009E219C" w:rsidP="000D39C9">
      <w:pPr>
        <w:spacing w:line="360" w:lineRule="auto"/>
        <w:jc w:val="both"/>
        <w:rPr>
          <w:rFonts w:ascii="Times New Roman" w:hAnsi="Times New Roman" w:cs="Times New Roman"/>
        </w:rPr>
      </w:pPr>
    </w:p>
    <w:p w14:paraId="189BE75E" w14:textId="77777777" w:rsidR="00EE7E00" w:rsidRDefault="003A5312" w:rsidP="00A8319C">
      <w:pPr>
        <w:spacing w:line="360" w:lineRule="auto"/>
        <w:jc w:val="both"/>
        <w:rPr>
          <w:rFonts w:ascii="Times New Roman" w:hAnsi="Times New Roman" w:cs="Times New Roman"/>
        </w:rPr>
      </w:pPr>
      <w:r w:rsidRPr="003A5312">
        <w:rPr>
          <w:rFonts w:ascii="Times New Roman" w:hAnsi="Times New Roman" w:cs="Times New Roman"/>
        </w:rPr>
        <w:t>Like Du Plessis, other authors (Handley &amp; Chapman, 2011; Halvorson &amp; Rach, 2012) also differentiate content marketing from other forms of hybrid content exclusively based on the distribution channel (own</w:t>
      </w:r>
      <w:r>
        <w:rPr>
          <w:rFonts w:ascii="Times New Roman" w:hAnsi="Times New Roman" w:cs="Times New Roman"/>
        </w:rPr>
        <w:t>ed</w:t>
      </w:r>
      <w:r w:rsidRPr="003A5312">
        <w:rPr>
          <w:rFonts w:ascii="Times New Roman" w:hAnsi="Times New Roman" w:cs="Times New Roman"/>
        </w:rPr>
        <w:t xml:space="preserve"> </w:t>
      </w:r>
      <w:r>
        <w:rPr>
          <w:rFonts w:ascii="Times New Roman" w:hAnsi="Times New Roman" w:cs="Times New Roman"/>
        </w:rPr>
        <w:t>media</w:t>
      </w:r>
      <w:r w:rsidRPr="003A5312">
        <w:rPr>
          <w:rFonts w:ascii="Times New Roman" w:hAnsi="Times New Roman" w:cs="Times New Roman"/>
        </w:rPr>
        <w:t xml:space="preserve">). However, there are authors who leave much more room for interpretation, not strictly confining it to owned media that later generates earned media (publicity). Their definitions are more focused on the strategy, intent, and ultimate goal of content marketing, rather than on the tactics and type of media content within the PESO </w:t>
      </w:r>
      <w:r>
        <w:rPr>
          <w:rFonts w:ascii="Times New Roman" w:hAnsi="Times New Roman" w:cs="Times New Roman"/>
        </w:rPr>
        <w:t>framework</w:t>
      </w:r>
      <w:r w:rsidRPr="003A5312">
        <w:rPr>
          <w:rFonts w:ascii="Times New Roman" w:hAnsi="Times New Roman" w:cs="Times New Roman"/>
        </w:rPr>
        <w:t>. For instance, they highlight that content marketing is “a strategic marketing approach focused on creating and distributing valuable, relevant, and consistent content” (Pulizzi &amp; Piper, 2023; CMI, 2024), which is disseminated on various platforms such as newspapers, magazines, TV, or radio channels (Holliman &amp; Rowley, 2014).</w:t>
      </w:r>
      <w:r w:rsidR="004A5574">
        <w:rPr>
          <w:rFonts w:ascii="Times New Roman" w:hAnsi="Times New Roman" w:cs="Times New Roman"/>
        </w:rPr>
        <w:t xml:space="preserve"> </w:t>
      </w:r>
    </w:p>
    <w:p w14:paraId="08947FAC" w14:textId="77777777" w:rsidR="00E83B4C" w:rsidRDefault="00E83B4C" w:rsidP="00A8319C">
      <w:pPr>
        <w:spacing w:line="360" w:lineRule="auto"/>
        <w:jc w:val="both"/>
        <w:rPr>
          <w:rFonts w:ascii="Times New Roman" w:hAnsi="Times New Roman" w:cs="Times New Roman"/>
        </w:rPr>
      </w:pPr>
    </w:p>
    <w:p w14:paraId="303427CD" w14:textId="24731A26" w:rsidR="00E83B4C" w:rsidRDefault="002B57D4" w:rsidP="00A8319C">
      <w:pPr>
        <w:spacing w:line="360" w:lineRule="auto"/>
        <w:jc w:val="both"/>
        <w:rPr>
          <w:rFonts w:ascii="Times New Roman" w:hAnsi="Times New Roman" w:cs="Times New Roman"/>
        </w:rPr>
      </w:pPr>
      <w:r w:rsidRPr="002B57D4">
        <w:rPr>
          <w:rFonts w:ascii="Times New Roman" w:hAnsi="Times New Roman" w:cs="Times New Roman"/>
        </w:rPr>
        <w:lastRenderedPageBreak/>
        <w:t xml:space="preserve">The distribution of valuable, relevant, and consistent content is also at the core of native advertising (Campbell &amp; Marks, 2015; Kim, 2017), which is especially evident in </w:t>
      </w:r>
      <w:r>
        <w:rPr>
          <w:rFonts w:ascii="Times New Roman" w:hAnsi="Times New Roman" w:cs="Times New Roman"/>
        </w:rPr>
        <w:t xml:space="preserve">so-called </w:t>
      </w:r>
      <w:r w:rsidRPr="002B57D4">
        <w:rPr>
          <w:rFonts w:ascii="Times New Roman" w:hAnsi="Times New Roman" w:cs="Times New Roman"/>
        </w:rPr>
        <w:t xml:space="preserve">branded or native content. According to the </w:t>
      </w:r>
      <w:r w:rsidRPr="002B57D4">
        <w:rPr>
          <w:rFonts w:ascii="Times New Roman" w:hAnsi="Times New Roman" w:cs="Times New Roman"/>
          <w:i/>
          <w:iCs/>
        </w:rPr>
        <w:t>Interactive Advertising Bureau</w:t>
      </w:r>
      <w:r w:rsidRPr="002B57D4">
        <w:rPr>
          <w:rFonts w:ascii="Times New Roman" w:hAnsi="Times New Roman" w:cs="Times New Roman"/>
        </w:rPr>
        <w:t xml:space="preserve"> (IAB), there are three fundamental forms of native advertising: </w:t>
      </w:r>
      <w:r w:rsidRPr="002B57D4">
        <w:rPr>
          <w:rFonts w:ascii="Times New Roman" w:hAnsi="Times New Roman" w:cs="Times New Roman"/>
          <w:i/>
          <w:iCs/>
        </w:rPr>
        <w:t>In-Feed/In-Content native advertising</w:t>
      </w:r>
      <w:r w:rsidRPr="002B57D4">
        <w:rPr>
          <w:rFonts w:ascii="Times New Roman" w:hAnsi="Times New Roman" w:cs="Times New Roman"/>
        </w:rPr>
        <w:t xml:space="preserve">, </w:t>
      </w:r>
      <w:r w:rsidRPr="002B57D4">
        <w:rPr>
          <w:rFonts w:ascii="Times New Roman" w:hAnsi="Times New Roman" w:cs="Times New Roman"/>
          <w:i/>
          <w:iCs/>
        </w:rPr>
        <w:t>Content Recommendation Ads</w:t>
      </w:r>
      <w:r w:rsidRPr="002B57D4">
        <w:rPr>
          <w:rFonts w:ascii="Times New Roman" w:hAnsi="Times New Roman" w:cs="Times New Roman"/>
        </w:rPr>
        <w:t xml:space="preserve">, and </w:t>
      </w:r>
      <w:r>
        <w:rPr>
          <w:rFonts w:ascii="Times New Roman" w:hAnsi="Times New Roman" w:cs="Times New Roman"/>
          <w:i/>
          <w:iCs/>
        </w:rPr>
        <w:t>B</w:t>
      </w:r>
      <w:r w:rsidRPr="002B57D4">
        <w:rPr>
          <w:rFonts w:ascii="Times New Roman" w:hAnsi="Times New Roman" w:cs="Times New Roman"/>
          <w:i/>
          <w:iCs/>
        </w:rPr>
        <w:t>randed/native content</w:t>
      </w:r>
      <w:r w:rsidRPr="002B57D4">
        <w:rPr>
          <w:rFonts w:ascii="Times New Roman" w:hAnsi="Times New Roman" w:cs="Times New Roman"/>
        </w:rPr>
        <w:t xml:space="preserve">. The latter refers to </w:t>
      </w:r>
      <w:r>
        <w:rPr>
          <w:rFonts w:ascii="Times New Roman" w:hAnsi="Times New Roman" w:cs="Times New Roman"/>
        </w:rPr>
        <w:t>“</w:t>
      </w:r>
      <w:r w:rsidRPr="002B57D4">
        <w:rPr>
          <w:rFonts w:ascii="Times New Roman" w:hAnsi="Times New Roman" w:cs="Times New Roman"/>
        </w:rPr>
        <w:t>paid content by a brand that is published in the same format as full-fledged editorial content on the publisher's website, usually in collaboration with the publisher's own teams</w:t>
      </w:r>
      <w:r>
        <w:rPr>
          <w:rFonts w:ascii="Times New Roman" w:hAnsi="Times New Roman" w:cs="Times New Roman"/>
        </w:rPr>
        <w:t>”</w:t>
      </w:r>
      <w:r w:rsidRPr="002B57D4">
        <w:rPr>
          <w:rFonts w:ascii="Times New Roman" w:hAnsi="Times New Roman" w:cs="Times New Roman"/>
        </w:rPr>
        <w:t xml:space="preserve"> (IAB, 2019, p. 14). This form of native advertising will be the focus of the research part of this paper for two main reasons: it conceptually correlates with the forms and tactics of content marketing, and it is the only form among the mentioned types of native advertising that can be approached analytically.</w:t>
      </w:r>
    </w:p>
    <w:p w14:paraId="02701528" w14:textId="77777777" w:rsidR="002B57D4" w:rsidRDefault="002B57D4" w:rsidP="00A8319C">
      <w:pPr>
        <w:spacing w:line="360" w:lineRule="auto"/>
        <w:jc w:val="both"/>
        <w:rPr>
          <w:rFonts w:ascii="Times New Roman" w:hAnsi="Times New Roman" w:cs="Times New Roman"/>
        </w:rPr>
      </w:pPr>
    </w:p>
    <w:p w14:paraId="1D0E2EB8" w14:textId="70C8BE9C" w:rsidR="00953889" w:rsidRDefault="00E83B4C" w:rsidP="001512ED">
      <w:pPr>
        <w:spacing w:line="360" w:lineRule="auto"/>
        <w:jc w:val="both"/>
        <w:rPr>
          <w:rFonts w:ascii="Times New Roman" w:hAnsi="Times New Roman" w:cs="Times New Roman"/>
        </w:rPr>
      </w:pPr>
      <w:r>
        <w:rPr>
          <w:rFonts w:ascii="Times New Roman" w:hAnsi="Times New Roman" w:cs="Times New Roman"/>
        </w:rPr>
        <w:t>T</w:t>
      </w:r>
      <w:r w:rsidRPr="00E83B4C">
        <w:rPr>
          <w:rFonts w:ascii="Times New Roman" w:hAnsi="Times New Roman" w:cs="Times New Roman"/>
        </w:rPr>
        <w:t>ypes and tactics of content marketing typically include</w:t>
      </w:r>
      <w:r>
        <w:rPr>
          <w:rFonts w:ascii="Times New Roman" w:hAnsi="Times New Roman" w:cs="Times New Roman"/>
        </w:rPr>
        <w:t xml:space="preserve"> </w:t>
      </w:r>
      <w:r w:rsidR="00FC4BEB" w:rsidRPr="00FC4BEB">
        <w:rPr>
          <w:rFonts w:ascii="Times New Roman" w:hAnsi="Times New Roman" w:cs="Times New Roman"/>
        </w:rPr>
        <w:t>blogs, infographics, video content, photos, webinars, podcasts</w:t>
      </w:r>
      <w:r>
        <w:rPr>
          <w:rFonts w:ascii="Times New Roman" w:hAnsi="Times New Roman" w:cs="Times New Roman"/>
        </w:rPr>
        <w:t xml:space="preserve"> and </w:t>
      </w:r>
      <w:r w:rsidR="00FC4BEB" w:rsidRPr="00FC4BEB">
        <w:rPr>
          <w:rFonts w:ascii="Times New Roman" w:hAnsi="Times New Roman" w:cs="Times New Roman"/>
        </w:rPr>
        <w:t xml:space="preserve">social media (Halligan &amp; Shah, 2010; Handley &amp; Chapman, 2011; </w:t>
      </w:r>
      <w:r w:rsidR="004535C6">
        <w:rPr>
          <w:rFonts w:ascii="Times New Roman" w:hAnsi="Times New Roman" w:cs="Times New Roman"/>
        </w:rPr>
        <w:t xml:space="preserve">Bloomstein, 2012; </w:t>
      </w:r>
      <w:r w:rsidR="003D6398">
        <w:rPr>
          <w:rFonts w:ascii="Times New Roman" w:hAnsi="Times New Roman" w:cs="Times New Roman"/>
        </w:rPr>
        <w:t xml:space="preserve">Wuebben, 2012; </w:t>
      </w:r>
      <w:r w:rsidR="00FC4BEB" w:rsidRPr="00FC4BEB">
        <w:rPr>
          <w:rFonts w:ascii="Times New Roman" w:hAnsi="Times New Roman" w:cs="Times New Roman"/>
        </w:rPr>
        <w:t>Vibrant Publishers, 2020), but also paid ads (Baker, 2024)</w:t>
      </w:r>
      <w:r w:rsidR="001512ED">
        <w:rPr>
          <w:rFonts w:ascii="Times New Roman" w:hAnsi="Times New Roman" w:cs="Times New Roman"/>
        </w:rPr>
        <w:t xml:space="preserve">, such as </w:t>
      </w:r>
      <w:r w:rsidR="001512ED" w:rsidRPr="001512ED">
        <w:rPr>
          <w:rFonts w:ascii="Times New Roman" w:hAnsi="Times New Roman" w:cs="Times New Roman"/>
        </w:rPr>
        <w:t>sponsored advertising options on social media, affiliate marketing, remarketing</w:t>
      </w:r>
      <w:r w:rsidR="001512ED">
        <w:rPr>
          <w:rFonts w:ascii="Times New Roman" w:hAnsi="Times New Roman" w:cs="Times New Roman"/>
        </w:rPr>
        <w:t xml:space="preserve">, </w:t>
      </w:r>
      <w:r w:rsidR="001512ED" w:rsidRPr="001512ED">
        <w:rPr>
          <w:rFonts w:ascii="Times New Roman" w:hAnsi="Times New Roman" w:cs="Times New Roman"/>
        </w:rPr>
        <w:t>native ads</w:t>
      </w:r>
      <w:r w:rsidR="001512ED">
        <w:rPr>
          <w:rFonts w:ascii="Times New Roman" w:hAnsi="Times New Roman" w:cs="Times New Roman"/>
        </w:rPr>
        <w:t xml:space="preserve"> etc. (Jefferson &amp; Tanton, 2015). </w:t>
      </w:r>
      <w:r w:rsidR="001512ED" w:rsidRPr="001512ED">
        <w:rPr>
          <w:rFonts w:ascii="Times New Roman" w:hAnsi="Times New Roman" w:cs="Times New Roman"/>
        </w:rPr>
        <w:t xml:space="preserve">It is yet another proof of the inconsistent interpretation of content marketing as something that is disseminated exclusively via owned media. </w:t>
      </w:r>
      <w:r w:rsidR="005A2D69" w:rsidRPr="005A2D69">
        <w:rPr>
          <w:rFonts w:ascii="Times New Roman" w:hAnsi="Times New Roman" w:cs="Times New Roman"/>
        </w:rPr>
        <w:t>It is more appropriate to consider content marketing as a set of tactics that, among other things, can drive traffic back to the website of some company or product (owned media).</w:t>
      </w:r>
      <w:r w:rsidR="005A2D69">
        <w:rPr>
          <w:rFonts w:ascii="Times New Roman" w:hAnsi="Times New Roman" w:cs="Times New Roman"/>
        </w:rPr>
        <w:t xml:space="preserve"> </w:t>
      </w:r>
      <w:r w:rsidR="00491B27" w:rsidRPr="00491B27">
        <w:rPr>
          <w:rFonts w:ascii="Times New Roman" w:hAnsi="Times New Roman" w:cs="Times New Roman"/>
        </w:rPr>
        <w:t xml:space="preserve">It is also noticeable that some authors of definitions avoid identifying content marketing with product advertising which aims at the purchase of a product or service (Patrutiu Baltes, 2015), seeking to further differentiate it from other related marketing tactics. The fact is that content marketing is part of an inbound marketing strategy, which, unlike the outbound strategy, is focused on </w:t>
      </w:r>
      <w:r w:rsidR="00491B27">
        <w:rPr>
          <w:rFonts w:ascii="Times New Roman" w:hAnsi="Times New Roman" w:cs="Times New Roman"/>
        </w:rPr>
        <w:t>“</w:t>
      </w:r>
      <w:r w:rsidR="00491B27" w:rsidRPr="00491B27">
        <w:rPr>
          <w:rFonts w:ascii="Times New Roman" w:hAnsi="Times New Roman" w:cs="Times New Roman"/>
        </w:rPr>
        <w:t>attracting valuable consumers (potential, existing, or aspirational) who choose to interact with a particular company that provides them with something useful</w:t>
      </w:r>
      <w:r w:rsidR="00491B27">
        <w:rPr>
          <w:rFonts w:ascii="Times New Roman" w:hAnsi="Times New Roman" w:cs="Times New Roman"/>
        </w:rPr>
        <w:t>”</w:t>
      </w:r>
      <w:r w:rsidR="00491B27" w:rsidRPr="00491B27">
        <w:rPr>
          <w:rFonts w:ascii="Times New Roman" w:hAnsi="Times New Roman" w:cs="Times New Roman"/>
        </w:rPr>
        <w:t xml:space="preserve"> (Opreana</w:t>
      </w:r>
      <w:r w:rsidR="00573B00">
        <w:rPr>
          <w:rFonts w:ascii="Times New Roman" w:hAnsi="Times New Roman" w:cs="Times New Roman"/>
        </w:rPr>
        <w:t xml:space="preserve"> &amp; </w:t>
      </w:r>
      <w:r w:rsidR="00491B27" w:rsidRPr="00491B27">
        <w:rPr>
          <w:rFonts w:ascii="Times New Roman" w:hAnsi="Times New Roman" w:cs="Times New Roman"/>
        </w:rPr>
        <w:t>Vinerean, 2015, p. 29). However, it is misguided to claim that the ultimate goal of any marketing communication, including content marketing, is not sales or gaining profit (Rowley, 2008; Pulizzi &amp; Piper, 2023).</w:t>
      </w:r>
      <w:r w:rsidR="006C34E7">
        <w:rPr>
          <w:rFonts w:ascii="Times New Roman" w:hAnsi="Times New Roman" w:cs="Times New Roman"/>
        </w:rPr>
        <w:t xml:space="preserve"> Furthermore, b</w:t>
      </w:r>
      <w:r w:rsidR="006C34E7" w:rsidRPr="006C34E7">
        <w:rPr>
          <w:rFonts w:ascii="Times New Roman" w:hAnsi="Times New Roman" w:cs="Times New Roman"/>
        </w:rPr>
        <w:t>oth academics and practitioners agree that content marketing relies on a consumer-centric strategy</w:t>
      </w:r>
      <w:r w:rsidR="006C34E7">
        <w:rPr>
          <w:rFonts w:ascii="Times New Roman" w:hAnsi="Times New Roman" w:cs="Times New Roman"/>
        </w:rPr>
        <w:t xml:space="preserve"> (Ho, Pang &amp; Choy, 2020).</w:t>
      </w:r>
      <w:r w:rsidR="00491B27" w:rsidRPr="00491B27">
        <w:rPr>
          <w:rFonts w:ascii="Times New Roman" w:hAnsi="Times New Roman" w:cs="Times New Roman"/>
        </w:rPr>
        <w:t xml:space="preserve"> In conclusion, regardless of the type of marketing communication</w:t>
      </w:r>
      <w:r w:rsidR="00491B27">
        <w:rPr>
          <w:rFonts w:ascii="Times New Roman" w:hAnsi="Times New Roman" w:cs="Times New Roman"/>
        </w:rPr>
        <w:t xml:space="preserve">, </w:t>
      </w:r>
      <w:r w:rsidR="00491B27" w:rsidRPr="00491B27">
        <w:rPr>
          <w:rFonts w:ascii="Times New Roman" w:hAnsi="Times New Roman" w:cs="Times New Roman"/>
        </w:rPr>
        <w:t>whether it is content marketing, native advertising, or brand journalism</w:t>
      </w:r>
      <w:r w:rsidR="00491B27">
        <w:rPr>
          <w:rFonts w:ascii="Times New Roman" w:hAnsi="Times New Roman" w:cs="Times New Roman"/>
        </w:rPr>
        <w:t xml:space="preserve"> - </w:t>
      </w:r>
      <w:r w:rsidR="00491B27" w:rsidRPr="00491B27">
        <w:rPr>
          <w:rFonts w:ascii="Times New Roman" w:hAnsi="Times New Roman" w:cs="Times New Roman"/>
        </w:rPr>
        <w:t>although one can discuss nuanced tactics and approaches to attract consumers into the marketing funnel and later motivate them for retention and advocacy phases</w:t>
      </w:r>
      <w:r w:rsidR="00491B27">
        <w:rPr>
          <w:rFonts w:ascii="Times New Roman" w:hAnsi="Times New Roman" w:cs="Times New Roman"/>
        </w:rPr>
        <w:t xml:space="preserve"> -</w:t>
      </w:r>
      <w:r w:rsidR="00491B27" w:rsidRPr="00491B27">
        <w:rPr>
          <w:rFonts w:ascii="Times New Roman" w:hAnsi="Times New Roman" w:cs="Times New Roman"/>
        </w:rPr>
        <w:t xml:space="preserve"> profitable customer action remains the intrinsic motive of every organization or brand.</w:t>
      </w:r>
    </w:p>
    <w:p w14:paraId="5184162F" w14:textId="77777777" w:rsidR="00491B27" w:rsidRDefault="00491B27" w:rsidP="00633188">
      <w:pPr>
        <w:spacing w:line="360" w:lineRule="auto"/>
        <w:jc w:val="both"/>
        <w:rPr>
          <w:rFonts w:ascii="Times New Roman" w:hAnsi="Times New Roman" w:cs="Times New Roman"/>
        </w:rPr>
      </w:pPr>
    </w:p>
    <w:p w14:paraId="5C866537" w14:textId="3AB93EBF" w:rsidR="00864830" w:rsidRPr="00221BD1" w:rsidRDefault="00D025E5" w:rsidP="00221BD1">
      <w:pPr>
        <w:spacing w:line="360" w:lineRule="auto"/>
        <w:jc w:val="both"/>
        <w:rPr>
          <w:rFonts w:ascii="Times New Roman" w:hAnsi="Times New Roman" w:cs="Times New Roman"/>
        </w:rPr>
      </w:pPr>
      <w:r w:rsidRPr="00D025E5">
        <w:rPr>
          <w:rFonts w:ascii="Times New Roman" w:hAnsi="Times New Roman" w:cs="Times New Roman"/>
        </w:rPr>
        <w:lastRenderedPageBreak/>
        <w:t>Previous research does not encompass the analysis of native advertising as part of content marketing; rather, these concepts have been the focus of separate studies. Thus, insights in the context of native advertising relate to the analysis of readers' cognitive perception of native ads and their persuasive elements (Wojdynski</w:t>
      </w:r>
      <w:r w:rsidR="00573B00">
        <w:rPr>
          <w:rFonts w:ascii="Times New Roman" w:hAnsi="Times New Roman" w:cs="Times New Roman"/>
        </w:rPr>
        <w:t xml:space="preserve"> &amp; </w:t>
      </w:r>
      <w:r w:rsidRPr="00D025E5">
        <w:rPr>
          <w:rFonts w:ascii="Times New Roman" w:hAnsi="Times New Roman" w:cs="Times New Roman"/>
        </w:rPr>
        <w:t>Evans, 2016), analysis of communication strategies in native ads (Wang</w:t>
      </w:r>
      <w:r w:rsidR="00573B00">
        <w:rPr>
          <w:rFonts w:ascii="Times New Roman" w:hAnsi="Times New Roman" w:cs="Times New Roman"/>
        </w:rPr>
        <w:t xml:space="preserve"> &amp; </w:t>
      </w:r>
      <w:r w:rsidRPr="00D025E5">
        <w:rPr>
          <w:rFonts w:ascii="Times New Roman" w:hAnsi="Times New Roman" w:cs="Times New Roman"/>
        </w:rPr>
        <w:t>Li, 2017), perception of the organization or the sponsor of native ads and its socially responsible activities (</w:t>
      </w:r>
      <w:r w:rsidR="0064325B" w:rsidRPr="00D025E5">
        <w:rPr>
          <w:rFonts w:ascii="Times New Roman" w:hAnsi="Times New Roman" w:cs="Times New Roman"/>
        </w:rPr>
        <w:t>Jung</w:t>
      </w:r>
      <w:r w:rsidR="00573B00">
        <w:rPr>
          <w:rFonts w:ascii="Times New Roman" w:hAnsi="Times New Roman" w:cs="Times New Roman"/>
        </w:rPr>
        <w:t xml:space="preserve"> &amp; </w:t>
      </w:r>
      <w:r w:rsidR="0064325B" w:rsidRPr="00D025E5">
        <w:rPr>
          <w:rFonts w:ascii="Times New Roman" w:hAnsi="Times New Roman" w:cs="Times New Roman"/>
        </w:rPr>
        <w:t>Heo, 2018; Krouwer</w:t>
      </w:r>
      <w:r w:rsidR="0064325B">
        <w:rPr>
          <w:rFonts w:ascii="Times New Roman" w:hAnsi="Times New Roman" w:cs="Times New Roman"/>
        </w:rPr>
        <w:t xml:space="preserve">, </w:t>
      </w:r>
      <w:r w:rsidR="0064325B" w:rsidRPr="00F72D98">
        <w:rPr>
          <w:rFonts w:ascii="Times New Roman" w:hAnsi="Times New Roman" w:cs="Times New Roman"/>
        </w:rPr>
        <w:t>Poels</w:t>
      </w:r>
      <w:r w:rsidR="0064325B">
        <w:rPr>
          <w:rFonts w:ascii="Times New Roman" w:hAnsi="Times New Roman" w:cs="Times New Roman"/>
        </w:rPr>
        <w:t xml:space="preserve"> &amp;</w:t>
      </w:r>
      <w:r w:rsidR="0064325B" w:rsidRPr="00F72D98">
        <w:rPr>
          <w:rFonts w:ascii="Times New Roman" w:hAnsi="Times New Roman" w:cs="Times New Roman"/>
        </w:rPr>
        <w:t xml:space="preserve"> Paulussen</w:t>
      </w:r>
      <w:r w:rsidR="0064325B" w:rsidRPr="00D025E5">
        <w:rPr>
          <w:rFonts w:ascii="Times New Roman" w:hAnsi="Times New Roman" w:cs="Times New Roman"/>
        </w:rPr>
        <w:t>, 2019;</w:t>
      </w:r>
      <w:r w:rsidR="0064325B">
        <w:rPr>
          <w:rFonts w:ascii="Times New Roman" w:hAnsi="Times New Roman" w:cs="Times New Roman"/>
        </w:rPr>
        <w:t xml:space="preserve"> </w:t>
      </w:r>
      <w:r w:rsidRPr="00D025E5">
        <w:rPr>
          <w:rFonts w:ascii="Times New Roman" w:hAnsi="Times New Roman" w:cs="Times New Roman"/>
        </w:rPr>
        <w:t>Beckert</w:t>
      </w:r>
      <w:r w:rsidR="0064325B">
        <w:rPr>
          <w:rFonts w:ascii="Times New Roman" w:hAnsi="Times New Roman" w:cs="Times New Roman"/>
        </w:rPr>
        <w:t xml:space="preserve">, </w:t>
      </w:r>
      <w:r w:rsidR="0064325B" w:rsidRPr="00F72D98">
        <w:rPr>
          <w:rFonts w:ascii="Times New Roman" w:hAnsi="Times New Roman" w:cs="Times New Roman"/>
        </w:rPr>
        <w:t xml:space="preserve">Koch, Viererbl, Denner, </w:t>
      </w:r>
      <w:r w:rsidR="0064325B">
        <w:rPr>
          <w:rFonts w:ascii="Times New Roman" w:hAnsi="Times New Roman" w:cs="Times New Roman"/>
        </w:rPr>
        <w:t xml:space="preserve">&amp; </w:t>
      </w:r>
      <w:r w:rsidR="0064325B" w:rsidRPr="00F72D98">
        <w:rPr>
          <w:rFonts w:ascii="Times New Roman" w:hAnsi="Times New Roman" w:cs="Times New Roman"/>
        </w:rPr>
        <w:t>Peter</w:t>
      </w:r>
      <w:r w:rsidRPr="00D025E5">
        <w:rPr>
          <w:rFonts w:ascii="Times New Roman" w:hAnsi="Times New Roman" w:cs="Times New Roman"/>
        </w:rPr>
        <w:t>, 2020; Wu</w:t>
      </w:r>
      <w:r w:rsidR="00573B00">
        <w:rPr>
          <w:rFonts w:ascii="Times New Roman" w:hAnsi="Times New Roman" w:cs="Times New Roman"/>
        </w:rPr>
        <w:t xml:space="preserve"> &amp; </w:t>
      </w:r>
      <w:r w:rsidRPr="00D025E5">
        <w:rPr>
          <w:rFonts w:ascii="Times New Roman" w:hAnsi="Times New Roman" w:cs="Times New Roman"/>
        </w:rPr>
        <w:t>Overton, 2021), perception of the credibility of online portals that publish native ads (Howe</w:t>
      </w:r>
      <w:r w:rsidR="00573B00">
        <w:rPr>
          <w:rFonts w:ascii="Times New Roman" w:hAnsi="Times New Roman" w:cs="Times New Roman"/>
        </w:rPr>
        <w:t xml:space="preserve"> &amp; </w:t>
      </w:r>
      <w:r w:rsidRPr="00D025E5">
        <w:rPr>
          <w:rFonts w:ascii="Times New Roman" w:hAnsi="Times New Roman" w:cs="Times New Roman"/>
        </w:rPr>
        <w:t>Teufel, 2014), and analysis of the basic features of native ads based on the most-read selected Croatian online portals (Trbušić et al., 2024).</w:t>
      </w:r>
      <w:r>
        <w:rPr>
          <w:rFonts w:ascii="Times New Roman" w:hAnsi="Times New Roman" w:cs="Times New Roman"/>
        </w:rPr>
        <w:t xml:space="preserve"> </w:t>
      </w:r>
      <w:r w:rsidRPr="00D025E5">
        <w:rPr>
          <w:rFonts w:ascii="Times New Roman" w:hAnsi="Times New Roman" w:cs="Times New Roman"/>
        </w:rPr>
        <w:t xml:space="preserve">Research in the field of content marketing primarily reflects valuable theoretical contributions, such as conceptual definitions, classification of types and forms of content marketing, identification of strategies and tactics of content marketing in the digital environment (Koiso-Kanttila, 2004; Rowley, 2008; Handley &amp; Chapman, 2011; Bloomstein, 2012; Wuebben, 2012; Pulizzi, 2014; Jefferson &amp; Tanton, 2015; </w:t>
      </w:r>
      <w:r w:rsidR="00A57C65">
        <w:rPr>
          <w:rFonts w:ascii="Times New Roman" w:hAnsi="Times New Roman" w:cs="Times New Roman"/>
        </w:rPr>
        <w:t xml:space="preserve">Vinerean, 2017; </w:t>
      </w:r>
      <w:r w:rsidRPr="00D025E5">
        <w:rPr>
          <w:rFonts w:ascii="Times New Roman" w:hAnsi="Times New Roman" w:cs="Times New Roman"/>
        </w:rPr>
        <w:t>Pulizzi &amp; Piper, 2023), and the definition of six fundamental elements of content marketing which should be considered by marketers (Du Plessis, 2015</w:t>
      </w:r>
      <w:r w:rsidR="00A30882">
        <w:rPr>
          <w:rFonts w:ascii="Times New Roman" w:hAnsi="Times New Roman" w:cs="Times New Roman"/>
        </w:rPr>
        <w:t>a</w:t>
      </w:r>
      <w:r w:rsidR="000E1D18">
        <w:rPr>
          <w:rFonts w:ascii="Times New Roman" w:hAnsi="Times New Roman" w:cs="Times New Roman"/>
        </w:rPr>
        <w:t>; Du Plessis, 2015b</w:t>
      </w:r>
      <w:r w:rsidRPr="00D025E5">
        <w:rPr>
          <w:rFonts w:ascii="Times New Roman" w:hAnsi="Times New Roman" w:cs="Times New Roman"/>
        </w:rPr>
        <w:t>). Empirically, content marketing has been analyzed as part of B2B strategies on digital channels (Holliman &amp; Rowley, 2014)</w:t>
      </w:r>
      <w:r w:rsidR="00993CF8">
        <w:rPr>
          <w:rFonts w:ascii="Times New Roman" w:hAnsi="Times New Roman" w:cs="Times New Roman"/>
        </w:rPr>
        <w:t xml:space="preserve"> or </w:t>
      </w:r>
      <w:r w:rsidRPr="00D025E5">
        <w:rPr>
          <w:rFonts w:ascii="Times New Roman" w:hAnsi="Times New Roman" w:cs="Times New Roman"/>
        </w:rPr>
        <w:t>in the context of content creation practices in successful companies (Du Plessis, 2015</w:t>
      </w:r>
      <w:r w:rsidR="000E1D18">
        <w:rPr>
          <w:rFonts w:ascii="Times New Roman" w:hAnsi="Times New Roman" w:cs="Times New Roman"/>
        </w:rPr>
        <w:t>c</w:t>
      </w:r>
      <w:r w:rsidRPr="00D025E5">
        <w:rPr>
          <w:rFonts w:ascii="Times New Roman" w:hAnsi="Times New Roman" w:cs="Times New Roman"/>
        </w:rPr>
        <w:t>; Ho</w:t>
      </w:r>
      <w:r w:rsidR="006C34E7">
        <w:rPr>
          <w:rFonts w:ascii="Times New Roman" w:hAnsi="Times New Roman" w:cs="Times New Roman"/>
        </w:rPr>
        <w:t xml:space="preserve"> et al.</w:t>
      </w:r>
      <w:r w:rsidRPr="00D025E5">
        <w:rPr>
          <w:rFonts w:ascii="Times New Roman" w:hAnsi="Times New Roman" w:cs="Times New Roman"/>
        </w:rPr>
        <w:t>, 2020)</w:t>
      </w:r>
      <w:r w:rsidR="00993CF8">
        <w:rPr>
          <w:rFonts w:ascii="Times New Roman" w:hAnsi="Times New Roman" w:cs="Times New Roman"/>
        </w:rPr>
        <w:t xml:space="preserve">. </w:t>
      </w:r>
      <w:r w:rsidR="00993CF8" w:rsidRPr="00993CF8">
        <w:rPr>
          <w:rFonts w:ascii="Times New Roman" w:hAnsi="Times New Roman" w:cs="Times New Roman"/>
        </w:rPr>
        <w:t>Additionally, studies have addressed</w:t>
      </w:r>
      <w:r w:rsidR="00E4355B">
        <w:rPr>
          <w:rFonts w:ascii="Times New Roman" w:hAnsi="Times New Roman" w:cs="Times New Roman"/>
        </w:rPr>
        <w:t xml:space="preserve"> </w:t>
      </w:r>
      <w:r w:rsidR="00993CF8">
        <w:rPr>
          <w:rFonts w:ascii="Times New Roman" w:hAnsi="Times New Roman" w:cs="Times New Roman"/>
        </w:rPr>
        <w:t xml:space="preserve">the </w:t>
      </w:r>
      <w:r w:rsidR="00E4355B" w:rsidRPr="00E4355B">
        <w:rPr>
          <w:rFonts w:ascii="Times New Roman" w:hAnsi="Times New Roman" w:cs="Times New Roman"/>
        </w:rPr>
        <w:t>causal linkage between content marketing and online consumer behavior </w:t>
      </w:r>
      <w:r w:rsidR="00E4355B">
        <w:rPr>
          <w:rFonts w:ascii="Times New Roman" w:hAnsi="Times New Roman" w:cs="Times New Roman"/>
        </w:rPr>
        <w:t xml:space="preserve">(Du Plessis, 2022) </w:t>
      </w:r>
      <w:r w:rsidRPr="00D025E5">
        <w:rPr>
          <w:rFonts w:ascii="Times New Roman" w:hAnsi="Times New Roman" w:cs="Times New Roman"/>
        </w:rPr>
        <w:t xml:space="preserve">and </w:t>
      </w:r>
      <w:r w:rsidR="00993CF8">
        <w:rPr>
          <w:rFonts w:ascii="Times New Roman" w:hAnsi="Times New Roman" w:cs="Times New Roman"/>
        </w:rPr>
        <w:t xml:space="preserve">content marketing </w:t>
      </w:r>
      <w:r w:rsidRPr="00D025E5">
        <w:rPr>
          <w:rFonts w:ascii="Times New Roman" w:hAnsi="Times New Roman" w:cs="Times New Roman"/>
        </w:rPr>
        <w:t>as part of business strategy in the luxury industry (Rios, 2016).</w:t>
      </w:r>
    </w:p>
    <w:p w14:paraId="0B99C8C7" w14:textId="77777777" w:rsidR="008E6B28" w:rsidRDefault="008E6B28" w:rsidP="00FC0881">
      <w:pPr>
        <w:spacing w:line="360" w:lineRule="auto"/>
        <w:jc w:val="both"/>
        <w:rPr>
          <w:rFonts w:ascii="Times New Roman" w:hAnsi="Times New Roman" w:cs="Times New Roman"/>
          <w:b/>
          <w:bCs/>
          <w:lang w:val="en-US"/>
        </w:rPr>
      </w:pPr>
    </w:p>
    <w:p w14:paraId="4BAC5997" w14:textId="77777777" w:rsidR="008E6B28" w:rsidRDefault="008E6B28" w:rsidP="00FC0881">
      <w:pPr>
        <w:spacing w:line="360" w:lineRule="auto"/>
        <w:jc w:val="both"/>
        <w:rPr>
          <w:rFonts w:ascii="Times New Roman" w:hAnsi="Times New Roman" w:cs="Times New Roman"/>
          <w:b/>
          <w:bCs/>
          <w:lang w:val="en-US"/>
        </w:rPr>
      </w:pPr>
    </w:p>
    <w:p w14:paraId="04BBFC0A" w14:textId="40B8ECBA" w:rsidR="005261F7" w:rsidRPr="008E6B28" w:rsidRDefault="00D025E5" w:rsidP="00FC0881">
      <w:pPr>
        <w:spacing w:line="360" w:lineRule="auto"/>
        <w:jc w:val="both"/>
        <w:rPr>
          <w:rFonts w:ascii="Times New Roman" w:hAnsi="Times New Roman" w:cs="Times New Roman"/>
          <w:b/>
          <w:bCs/>
          <w:lang w:val="en-US"/>
        </w:rPr>
      </w:pPr>
      <w:r w:rsidRPr="008E6B28">
        <w:rPr>
          <w:rFonts w:ascii="Times New Roman" w:hAnsi="Times New Roman" w:cs="Times New Roman"/>
          <w:b/>
          <w:bCs/>
          <w:lang w:val="en-US"/>
        </w:rPr>
        <w:t xml:space="preserve">3. </w:t>
      </w:r>
      <w:r w:rsidR="00221BD1" w:rsidRPr="008E6B28">
        <w:rPr>
          <w:rFonts w:ascii="Times New Roman" w:hAnsi="Times New Roman" w:cs="Times New Roman"/>
          <w:b/>
          <w:bCs/>
          <w:lang w:val="en-US"/>
        </w:rPr>
        <w:t>Methodology and analytical design</w:t>
      </w:r>
    </w:p>
    <w:p w14:paraId="3910EC9D" w14:textId="77777777" w:rsidR="008E6B28" w:rsidRDefault="008E6B28" w:rsidP="00FC0881">
      <w:pPr>
        <w:spacing w:line="360" w:lineRule="auto"/>
        <w:jc w:val="both"/>
        <w:rPr>
          <w:rFonts w:ascii="Times New Roman" w:hAnsi="Times New Roman" w:cs="Times New Roman"/>
          <w:b/>
          <w:bCs/>
          <w:lang w:val="en-US"/>
        </w:rPr>
      </w:pPr>
    </w:p>
    <w:p w14:paraId="51E1B03C" w14:textId="7F1B1571" w:rsidR="009A7377" w:rsidRDefault="009A7377" w:rsidP="00B20F72">
      <w:pPr>
        <w:spacing w:line="360" w:lineRule="auto"/>
        <w:ind w:firstLine="720"/>
        <w:jc w:val="both"/>
        <w:rPr>
          <w:rFonts w:ascii="Times New Roman" w:hAnsi="Times New Roman" w:cs="Times New Roman"/>
        </w:rPr>
      </w:pPr>
      <w:del w:id="0" w:author="Davor Trbušić" w:date="2024-08-13T14:22:00Z">
        <w:r w:rsidRPr="00EA441B" w:rsidDel="00492941">
          <w:rPr>
            <w:rFonts w:ascii="Times New Roman" w:hAnsi="Times New Roman" w:cs="Times New Roman"/>
          </w:rPr>
          <w:delText>Ovo istraživanje za cilj ima</w:delText>
        </w:r>
      </w:del>
      <w:ins w:id="1" w:author="Davor Trbušić" w:date="2024-08-13T14:22:00Z">
        <w:r w:rsidR="00492941">
          <w:rPr>
            <w:rFonts w:ascii="Times New Roman" w:hAnsi="Times New Roman" w:cs="Times New Roman"/>
          </w:rPr>
          <w:t>Cilj istraživanja je</w:t>
        </w:r>
      </w:ins>
      <w:r w:rsidRPr="00EA441B">
        <w:rPr>
          <w:rFonts w:ascii="Times New Roman" w:hAnsi="Times New Roman" w:cs="Times New Roman"/>
        </w:rPr>
        <w:t xml:space="preserve"> utvrditi osnovne karakteristike sadržaj</w:t>
      </w:r>
      <w:r w:rsidR="00EA441B" w:rsidRPr="00EA441B">
        <w:rPr>
          <w:rFonts w:ascii="Times New Roman" w:hAnsi="Times New Roman" w:cs="Times New Roman"/>
        </w:rPr>
        <w:t>nih elemenata</w:t>
      </w:r>
      <w:r w:rsidRPr="00EA441B">
        <w:rPr>
          <w:rFonts w:ascii="Times New Roman" w:hAnsi="Times New Roman" w:cs="Times New Roman"/>
        </w:rPr>
        <w:t xml:space="preserve"> </w:t>
      </w:r>
      <w:r w:rsidRPr="000F3803">
        <w:rPr>
          <w:rFonts w:ascii="Times New Roman" w:hAnsi="Times New Roman" w:cs="Times New Roman"/>
          <w:i/>
          <w:iCs/>
        </w:rPr>
        <w:t>nativnih</w:t>
      </w:r>
      <w:r w:rsidRPr="00EA441B">
        <w:rPr>
          <w:rFonts w:ascii="Times New Roman" w:hAnsi="Times New Roman" w:cs="Times New Roman"/>
        </w:rPr>
        <w:t xml:space="preserve"> oglasa</w:t>
      </w:r>
      <w:ins w:id="2" w:author="Davor Trbušić" w:date="2024-08-13T14:22:00Z">
        <w:r w:rsidR="00492941">
          <w:rPr>
            <w:rFonts w:ascii="Times New Roman" w:hAnsi="Times New Roman" w:cs="Times New Roman"/>
          </w:rPr>
          <w:t xml:space="preserve"> (</w:t>
        </w:r>
      </w:ins>
      <w:ins w:id="3" w:author="Davor Trbušić" w:date="2024-08-13T14:21:00Z">
        <w:r w:rsidR="00492941">
          <w:rPr>
            <w:rFonts w:ascii="Times New Roman" w:hAnsi="Times New Roman" w:cs="Times New Roman"/>
          </w:rPr>
          <w:t>kao jedne od strategija sadržajnog marketinga</w:t>
        </w:r>
      </w:ins>
      <w:ins w:id="4" w:author="Davor Trbušić" w:date="2024-08-13T14:22:00Z">
        <w:r w:rsidR="00492941">
          <w:rPr>
            <w:rFonts w:ascii="Times New Roman" w:hAnsi="Times New Roman" w:cs="Times New Roman"/>
          </w:rPr>
          <w:t xml:space="preserve">) </w:t>
        </w:r>
      </w:ins>
      <w:del w:id="5" w:author="Davor Trbušić" w:date="2024-08-13T14:22:00Z">
        <w:r w:rsidRPr="00EA441B" w:rsidDel="00492941">
          <w:rPr>
            <w:rFonts w:ascii="Times New Roman" w:hAnsi="Times New Roman" w:cs="Times New Roman"/>
          </w:rPr>
          <w:delText xml:space="preserve"> </w:delText>
        </w:r>
      </w:del>
      <w:r w:rsidRPr="00EA441B">
        <w:rPr>
          <w:rFonts w:ascii="Times New Roman" w:hAnsi="Times New Roman" w:cs="Times New Roman"/>
        </w:rPr>
        <w:t>na promatranim najčitanijim hrvatskim internetskim portalima</w:t>
      </w:r>
      <w:r w:rsidR="00EA441B" w:rsidRPr="00EA441B">
        <w:rPr>
          <w:rFonts w:ascii="Times New Roman" w:hAnsi="Times New Roman" w:cs="Times New Roman"/>
        </w:rPr>
        <w:t>. Specifični ciljevi istraživanja usmjereni su na promatranje dv</w:t>
      </w:r>
      <w:ins w:id="6" w:author="Davor Trbušić" w:date="2024-08-13T14:09:00Z">
        <w:r w:rsidR="007E0456">
          <w:rPr>
            <w:rFonts w:ascii="Times New Roman" w:hAnsi="Times New Roman" w:cs="Times New Roman"/>
          </w:rPr>
          <w:t>i</w:t>
        </w:r>
      </w:ins>
      <w:del w:id="7" w:author="Davor Trbušić" w:date="2024-08-13T14:09:00Z">
        <w:r w:rsidR="00EA441B" w:rsidRPr="00EA441B" w:rsidDel="007E0456">
          <w:rPr>
            <w:rFonts w:ascii="Times New Roman" w:hAnsi="Times New Roman" w:cs="Times New Roman"/>
          </w:rPr>
          <w:delText>a</w:delText>
        </w:r>
      </w:del>
      <w:r w:rsidR="00EA441B" w:rsidRPr="00EA441B">
        <w:rPr>
          <w:rFonts w:ascii="Times New Roman" w:hAnsi="Times New Roman" w:cs="Times New Roman"/>
        </w:rPr>
        <w:t>ju širih cjelina</w:t>
      </w:r>
      <w:ins w:id="8" w:author="Davor Trbušić" w:date="2024-08-13T14:09:00Z">
        <w:r w:rsidR="007E0456">
          <w:rPr>
            <w:rFonts w:ascii="Times New Roman" w:hAnsi="Times New Roman" w:cs="Times New Roman"/>
          </w:rPr>
          <w:t xml:space="preserve">. Riječ je </w:t>
        </w:r>
      </w:ins>
      <w:ins w:id="9" w:author="Davor Trbušić" w:date="2024-08-13T14:26:00Z">
        <w:r w:rsidR="00492941">
          <w:rPr>
            <w:rFonts w:ascii="Times New Roman" w:hAnsi="Times New Roman" w:cs="Times New Roman"/>
          </w:rPr>
          <w:t xml:space="preserve">o </w:t>
        </w:r>
      </w:ins>
      <w:ins w:id="10" w:author="Davor Trbušić" w:date="2024-08-13T14:09:00Z">
        <w:r w:rsidR="007E0456">
          <w:rPr>
            <w:rFonts w:ascii="Times New Roman" w:hAnsi="Times New Roman" w:cs="Times New Roman"/>
          </w:rPr>
          <w:t xml:space="preserve">značajkama naslova </w:t>
        </w:r>
      </w:ins>
      <w:del w:id="11" w:author="Davor Trbušić" w:date="2024-08-13T14:09:00Z">
        <w:r w:rsidR="00EA441B" w:rsidRPr="00EA441B" w:rsidDel="007E0456">
          <w:rPr>
            <w:rFonts w:ascii="Times New Roman" w:hAnsi="Times New Roman" w:cs="Times New Roman"/>
          </w:rPr>
          <w:delText xml:space="preserve">, odnosno značajki naslova </w:delText>
        </w:r>
      </w:del>
      <w:r w:rsidR="00EA441B" w:rsidRPr="00EA441B">
        <w:rPr>
          <w:rFonts w:ascii="Times New Roman" w:hAnsi="Times New Roman" w:cs="Times New Roman"/>
        </w:rPr>
        <w:t>(</w:t>
      </w:r>
      <w:ins w:id="12" w:author="Davor Trbušić" w:date="2024-08-13T14:10:00Z">
        <w:r w:rsidR="007E0456">
          <w:rPr>
            <w:rFonts w:ascii="Times New Roman" w:hAnsi="Times New Roman" w:cs="Times New Roman"/>
          </w:rPr>
          <w:t xml:space="preserve">npr. </w:t>
        </w:r>
        <w:r w:rsidR="007E0456" w:rsidRPr="00EA441B">
          <w:rPr>
            <w:rFonts w:ascii="Times New Roman" w:hAnsi="Times New Roman" w:cs="Times New Roman"/>
          </w:rPr>
          <w:t>vrste rečenica u naslovima</w:t>
        </w:r>
        <w:r w:rsidR="007E0456">
          <w:rPr>
            <w:rFonts w:ascii="Times New Roman" w:hAnsi="Times New Roman" w:cs="Times New Roman"/>
          </w:rPr>
          <w:t>, z</w:t>
        </w:r>
      </w:ins>
      <w:ins w:id="13" w:author="Davor Trbušić" w:date="2024-08-13T14:11:00Z">
        <w:r w:rsidR="007E0456">
          <w:rPr>
            <w:rFonts w:ascii="Times New Roman" w:hAnsi="Times New Roman" w:cs="Times New Roman"/>
          </w:rPr>
          <w:t>a</w:t>
        </w:r>
      </w:ins>
      <w:ins w:id="14" w:author="Davor Trbušić" w:date="2024-08-13T14:10:00Z">
        <w:r w:rsidR="007E0456">
          <w:rPr>
            <w:rFonts w:ascii="Times New Roman" w:hAnsi="Times New Roman" w:cs="Times New Roman"/>
          </w:rPr>
          <w:t>stu</w:t>
        </w:r>
      </w:ins>
      <w:ins w:id="15" w:author="Davor Trbušić" w:date="2024-08-13T14:11:00Z">
        <w:r w:rsidR="007E0456">
          <w:rPr>
            <w:rFonts w:ascii="Times New Roman" w:hAnsi="Times New Roman" w:cs="Times New Roman"/>
          </w:rPr>
          <w:t>pljenost</w:t>
        </w:r>
      </w:ins>
      <w:ins w:id="16" w:author="Davor Trbušić" w:date="2024-08-13T14:10:00Z">
        <w:r w:rsidR="007E0456">
          <w:rPr>
            <w:rFonts w:ascii="Times New Roman" w:hAnsi="Times New Roman" w:cs="Times New Roman"/>
          </w:rPr>
          <w:t xml:space="preserve"> </w:t>
        </w:r>
      </w:ins>
      <w:ins w:id="17" w:author="Davor Trbušić" w:date="2024-08-13T14:11:00Z">
        <w:r w:rsidR="007E0456">
          <w:rPr>
            <w:rFonts w:ascii="Times New Roman" w:hAnsi="Times New Roman" w:cs="Times New Roman"/>
          </w:rPr>
          <w:t xml:space="preserve">i vrste </w:t>
        </w:r>
      </w:ins>
      <w:del w:id="18" w:author="Davor Trbušić" w:date="2024-08-13T14:10:00Z">
        <w:r w:rsidR="00EA441B" w:rsidRPr="00EA441B" w:rsidDel="007E0456">
          <w:rPr>
            <w:rFonts w:ascii="Times New Roman" w:hAnsi="Times New Roman" w:cs="Times New Roman"/>
          </w:rPr>
          <w:delText>vrste</w:delText>
        </w:r>
        <w:r w:rsidR="00F838DD" w:rsidDel="007E0456">
          <w:rPr>
            <w:rFonts w:ascii="Times New Roman" w:hAnsi="Times New Roman" w:cs="Times New Roman"/>
          </w:rPr>
          <w:delText xml:space="preserve"> i oblici</w:delText>
        </w:r>
        <w:r w:rsidR="00EA441B" w:rsidRPr="00EA441B" w:rsidDel="007E0456">
          <w:rPr>
            <w:rFonts w:ascii="Times New Roman" w:hAnsi="Times New Roman" w:cs="Times New Roman"/>
          </w:rPr>
          <w:delText xml:space="preserve"> </w:delText>
        </w:r>
      </w:del>
      <w:r w:rsidR="00EA441B" w:rsidRPr="00EA441B">
        <w:rPr>
          <w:rFonts w:ascii="Times New Roman" w:hAnsi="Times New Roman" w:cs="Times New Roman"/>
          <w:i/>
          <w:iCs/>
        </w:rPr>
        <w:t xml:space="preserve">clikbait </w:t>
      </w:r>
      <w:r w:rsidR="00EA441B" w:rsidRPr="00EA441B">
        <w:rPr>
          <w:rFonts w:ascii="Times New Roman" w:hAnsi="Times New Roman" w:cs="Times New Roman"/>
        </w:rPr>
        <w:t xml:space="preserve">naslova, </w:t>
      </w:r>
      <w:ins w:id="19" w:author="Davor Trbušić" w:date="2024-08-13T14:11:00Z">
        <w:r w:rsidR="007E0456">
          <w:rPr>
            <w:rFonts w:ascii="Times New Roman" w:hAnsi="Times New Roman" w:cs="Times New Roman"/>
          </w:rPr>
          <w:t>navođenje</w:t>
        </w:r>
      </w:ins>
      <w:del w:id="20" w:author="Davor Trbušić" w:date="2024-08-13T14:10:00Z">
        <w:r w:rsidR="00EA441B" w:rsidRPr="00EA441B" w:rsidDel="007E0456">
          <w:rPr>
            <w:rFonts w:ascii="Times New Roman" w:hAnsi="Times New Roman" w:cs="Times New Roman"/>
          </w:rPr>
          <w:delText>vrste rečenica u naslovima</w:delText>
        </w:r>
        <w:r w:rsidR="00F838DD" w:rsidDel="007E0456">
          <w:rPr>
            <w:rFonts w:ascii="Times New Roman" w:hAnsi="Times New Roman" w:cs="Times New Roman"/>
          </w:rPr>
          <w:delText xml:space="preserve">, </w:delText>
        </w:r>
      </w:del>
      <w:del w:id="21" w:author="Davor Trbušić" w:date="2024-08-13T14:11:00Z">
        <w:r w:rsidR="00F838DD" w:rsidDel="007E0456">
          <w:rPr>
            <w:rFonts w:ascii="Times New Roman" w:hAnsi="Times New Roman" w:cs="Times New Roman"/>
          </w:rPr>
          <w:delText>zastupljenost</w:delText>
        </w:r>
      </w:del>
      <w:r w:rsidR="00F838DD">
        <w:rPr>
          <w:rFonts w:ascii="Times New Roman" w:hAnsi="Times New Roman" w:cs="Times New Roman"/>
        </w:rPr>
        <w:t xml:space="preserve"> naziva brenda</w:t>
      </w:r>
      <w:r w:rsidR="00EA441B" w:rsidRPr="00EA441B">
        <w:rPr>
          <w:rFonts w:ascii="Times New Roman" w:hAnsi="Times New Roman" w:cs="Times New Roman"/>
        </w:rPr>
        <w:t>)</w:t>
      </w:r>
      <w:ins w:id="22" w:author="Davor Trbušić" w:date="2024-08-13T14:11:00Z">
        <w:r w:rsidR="007E0456">
          <w:rPr>
            <w:rFonts w:ascii="Times New Roman" w:hAnsi="Times New Roman" w:cs="Times New Roman"/>
          </w:rPr>
          <w:t xml:space="preserve"> </w:t>
        </w:r>
      </w:ins>
      <w:del w:id="23" w:author="Davor Trbušić" w:date="2024-08-13T14:11:00Z">
        <w:r w:rsidR="00EA441B" w:rsidRPr="00EA441B" w:rsidDel="007E0456">
          <w:rPr>
            <w:rFonts w:ascii="Times New Roman" w:hAnsi="Times New Roman" w:cs="Times New Roman"/>
          </w:rPr>
          <w:delText xml:space="preserve"> </w:delText>
        </w:r>
      </w:del>
      <w:r w:rsidR="00EA441B" w:rsidRPr="00EA441B">
        <w:rPr>
          <w:rFonts w:ascii="Times New Roman" w:hAnsi="Times New Roman" w:cs="Times New Roman"/>
        </w:rPr>
        <w:t xml:space="preserve">te </w:t>
      </w:r>
      <w:ins w:id="24" w:author="Davor Trbušić" w:date="2024-08-13T14:13:00Z">
        <w:r w:rsidR="007E0456">
          <w:rPr>
            <w:rFonts w:ascii="Times New Roman" w:hAnsi="Times New Roman" w:cs="Times New Roman"/>
          </w:rPr>
          <w:t xml:space="preserve">o analizi elemenata </w:t>
        </w:r>
      </w:ins>
      <w:ins w:id="25" w:author="Davor Trbušić" w:date="2024-08-13T14:15:00Z">
        <w:r w:rsidR="007E0456">
          <w:rPr>
            <w:rFonts w:ascii="Times New Roman" w:hAnsi="Times New Roman" w:cs="Times New Roman"/>
          </w:rPr>
          <w:t>unutar samog sadržaja</w:t>
        </w:r>
      </w:ins>
      <w:del w:id="26" w:author="Davor Trbušić" w:date="2024-08-13T14:15:00Z">
        <w:r w:rsidR="00EA441B" w:rsidRPr="00EA441B" w:rsidDel="007E0456">
          <w:rPr>
            <w:rFonts w:ascii="Times New Roman" w:hAnsi="Times New Roman" w:cs="Times New Roman"/>
          </w:rPr>
          <w:delText>samo</w:delText>
        </w:r>
      </w:del>
      <w:del w:id="27" w:author="Davor Trbušić" w:date="2024-08-13T14:13:00Z">
        <w:r w:rsidR="00EA441B" w:rsidRPr="00EA441B" w:rsidDel="007E0456">
          <w:rPr>
            <w:rFonts w:ascii="Times New Roman" w:hAnsi="Times New Roman" w:cs="Times New Roman"/>
          </w:rPr>
          <w:delText>ga</w:delText>
        </w:r>
      </w:del>
      <w:del w:id="28" w:author="Davor Trbušić" w:date="2024-08-13T14:15:00Z">
        <w:r w:rsidR="00EA441B" w:rsidRPr="00EA441B" w:rsidDel="007E0456">
          <w:rPr>
            <w:rFonts w:ascii="Times New Roman" w:hAnsi="Times New Roman" w:cs="Times New Roman"/>
          </w:rPr>
          <w:delText xml:space="preserve"> sadržaj</w:delText>
        </w:r>
      </w:del>
      <w:del w:id="29" w:author="Davor Trbušić" w:date="2024-08-13T14:14:00Z">
        <w:r w:rsidR="00EA441B" w:rsidRPr="00EA441B" w:rsidDel="007E0456">
          <w:rPr>
            <w:rFonts w:ascii="Times New Roman" w:hAnsi="Times New Roman" w:cs="Times New Roman"/>
          </w:rPr>
          <w:delText>a</w:delText>
        </w:r>
      </w:del>
      <w:ins w:id="30" w:author="Davor Trbušić" w:date="2024-08-13T14:12:00Z">
        <w:r w:rsidR="007E0456">
          <w:rPr>
            <w:rFonts w:ascii="Times New Roman" w:hAnsi="Times New Roman" w:cs="Times New Roman"/>
          </w:rPr>
          <w:t xml:space="preserve"> nativnih oglasa</w:t>
        </w:r>
      </w:ins>
      <w:r w:rsidR="00EA441B" w:rsidRPr="00EA441B">
        <w:rPr>
          <w:rFonts w:ascii="Times New Roman" w:hAnsi="Times New Roman" w:cs="Times New Roman"/>
        </w:rPr>
        <w:t xml:space="preserve"> (</w:t>
      </w:r>
      <w:ins w:id="31" w:author="Davor Trbušić" w:date="2024-08-13T14:14:00Z">
        <w:r w:rsidR="007E0456">
          <w:rPr>
            <w:rFonts w:ascii="Times New Roman" w:hAnsi="Times New Roman" w:cs="Times New Roman"/>
          </w:rPr>
          <w:t xml:space="preserve">npr. </w:t>
        </w:r>
      </w:ins>
      <w:ins w:id="32" w:author="Davor Trbušić" w:date="2024-08-13T14:08:00Z">
        <w:r w:rsidR="007E0456">
          <w:rPr>
            <w:rFonts w:ascii="Times New Roman" w:hAnsi="Times New Roman" w:cs="Times New Roman"/>
          </w:rPr>
          <w:t xml:space="preserve">navođenje izvora tj. </w:t>
        </w:r>
      </w:ins>
      <w:r w:rsidR="00EA441B" w:rsidRPr="00EA441B">
        <w:rPr>
          <w:rFonts w:ascii="Times New Roman" w:hAnsi="Times New Roman" w:cs="Times New Roman"/>
        </w:rPr>
        <w:t>upotrebljavanje izjava sugovornika, korištenje opreme i vizualnog identiteta)</w:t>
      </w:r>
      <w:ins w:id="33" w:author="Davor Trbušić" w:date="2024-08-13T14:14:00Z">
        <w:r w:rsidR="007E0456">
          <w:rPr>
            <w:rFonts w:ascii="Times New Roman" w:hAnsi="Times New Roman" w:cs="Times New Roman"/>
          </w:rPr>
          <w:t>.</w:t>
        </w:r>
      </w:ins>
      <w:ins w:id="34" w:author="Davor Trbušić" w:date="2024-08-13T14:30:00Z">
        <w:r w:rsidR="00457970">
          <w:rPr>
            <w:rFonts w:ascii="Times New Roman" w:hAnsi="Times New Roman" w:cs="Times New Roman"/>
          </w:rPr>
          <w:t xml:space="preserve"> Spomenute kategorije</w:t>
        </w:r>
      </w:ins>
      <w:ins w:id="35" w:author="Davor Trbušić" w:date="2024-08-13T14:33:00Z">
        <w:r w:rsidR="00457970">
          <w:rPr>
            <w:rFonts w:ascii="Times New Roman" w:hAnsi="Times New Roman" w:cs="Times New Roman"/>
          </w:rPr>
          <w:t xml:space="preserve"> nisu izabrane proizvoljno, već </w:t>
        </w:r>
      </w:ins>
      <w:ins w:id="36" w:author="Davor Trbušić" w:date="2024-08-13T14:34:00Z">
        <w:r w:rsidR="00457970">
          <w:rPr>
            <w:rFonts w:ascii="Times New Roman" w:hAnsi="Times New Roman" w:cs="Times New Roman"/>
          </w:rPr>
          <w:t>su d</w:t>
        </w:r>
      </w:ins>
      <w:ins w:id="37" w:author="Davor Trbušić" w:date="2024-08-13T14:35:00Z">
        <w:r w:rsidR="00457970">
          <w:rPr>
            <w:rFonts w:ascii="Times New Roman" w:hAnsi="Times New Roman" w:cs="Times New Roman"/>
          </w:rPr>
          <w:t xml:space="preserve">efinirane sukladno vrstama i tipologiji sadržajnog marketinga </w:t>
        </w:r>
      </w:ins>
      <w:ins w:id="38" w:author="Davor Trbušić" w:date="2024-08-13T14:24:00Z">
        <w:r w:rsidR="00492941" w:rsidRPr="00FC4BEB">
          <w:rPr>
            <w:rFonts w:ascii="Times New Roman" w:hAnsi="Times New Roman" w:cs="Times New Roman"/>
          </w:rPr>
          <w:t>(</w:t>
        </w:r>
      </w:ins>
      <w:ins w:id="39" w:author="Davor Trbušić" w:date="2024-08-13T14:42:00Z">
        <w:r w:rsidR="005E7BD3">
          <w:rPr>
            <w:rFonts w:ascii="Times New Roman" w:hAnsi="Times New Roman" w:cs="Times New Roman"/>
          </w:rPr>
          <w:t xml:space="preserve">see p. </w:t>
        </w:r>
      </w:ins>
      <w:ins w:id="40" w:author="Davor Trbušić" w:date="2024-08-13T14:40:00Z">
        <w:r w:rsidR="005E7BD3">
          <w:rPr>
            <w:rFonts w:ascii="Times New Roman" w:hAnsi="Times New Roman" w:cs="Times New Roman"/>
          </w:rPr>
          <w:t>5)</w:t>
        </w:r>
      </w:ins>
      <w:ins w:id="41" w:author="Davor Trbušić" w:date="2024-08-13T14:42:00Z">
        <w:r w:rsidR="005E7BD3">
          <w:rPr>
            <w:rFonts w:ascii="Times New Roman" w:hAnsi="Times New Roman" w:cs="Times New Roman"/>
          </w:rPr>
          <w:t>.</w:t>
        </w:r>
      </w:ins>
      <w:ins w:id="42" w:author="Davor Trbušić" w:date="2024-08-13T14:40:00Z">
        <w:r w:rsidR="005E7BD3">
          <w:rPr>
            <w:rFonts w:ascii="Times New Roman" w:hAnsi="Times New Roman" w:cs="Times New Roman"/>
          </w:rPr>
          <w:t xml:space="preserve"> </w:t>
        </w:r>
      </w:ins>
      <w:ins w:id="43" w:author="Davor Trbušić" w:date="2024-08-13T14:14:00Z">
        <w:r w:rsidR="007E0456">
          <w:rPr>
            <w:rFonts w:ascii="Times New Roman" w:hAnsi="Times New Roman" w:cs="Times New Roman"/>
          </w:rPr>
          <w:t xml:space="preserve">Osim toga, cilj je </w:t>
        </w:r>
      </w:ins>
      <w:ins w:id="44" w:author="Davor Trbušić" w:date="2024-08-13T14:15:00Z">
        <w:r w:rsidR="007E0456">
          <w:rPr>
            <w:rFonts w:ascii="Times New Roman" w:hAnsi="Times New Roman" w:cs="Times New Roman"/>
          </w:rPr>
          <w:t>utvrditi postoji li značajna korelacija</w:t>
        </w:r>
      </w:ins>
      <w:ins w:id="45" w:author="Davor Trbušić" w:date="2024-08-13T14:16:00Z">
        <w:r w:rsidR="007E0456">
          <w:rPr>
            <w:rFonts w:ascii="Times New Roman" w:hAnsi="Times New Roman" w:cs="Times New Roman"/>
          </w:rPr>
          <w:t xml:space="preserve"> između </w:t>
        </w:r>
      </w:ins>
      <w:del w:id="46" w:author="Davor Trbušić" w:date="2024-08-13T14:14:00Z">
        <w:r w:rsidR="00EA441B" w:rsidRPr="00EA441B" w:rsidDel="007E0456">
          <w:rPr>
            <w:rFonts w:ascii="Times New Roman" w:hAnsi="Times New Roman" w:cs="Times New Roman"/>
          </w:rPr>
          <w:delText xml:space="preserve"> kod</w:delText>
        </w:r>
        <w:r w:rsidR="00F838DD" w:rsidDel="007E0456">
          <w:rPr>
            <w:rFonts w:ascii="Times New Roman" w:hAnsi="Times New Roman" w:cs="Times New Roman"/>
          </w:rPr>
          <w:delText xml:space="preserve"> analiz</w:delText>
        </w:r>
        <w:r w:rsidR="00C70802" w:rsidDel="007E0456">
          <w:rPr>
            <w:rFonts w:ascii="Times New Roman" w:hAnsi="Times New Roman" w:cs="Times New Roman"/>
          </w:rPr>
          <w:delText>i</w:delText>
        </w:r>
        <w:r w:rsidR="00F838DD" w:rsidDel="007E0456">
          <w:rPr>
            <w:rFonts w:ascii="Times New Roman" w:hAnsi="Times New Roman" w:cs="Times New Roman"/>
          </w:rPr>
          <w:delText>r</w:delText>
        </w:r>
        <w:r w:rsidR="00C70802" w:rsidDel="007E0456">
          <w:rPr>
            <w:rFonts w:ascii="Times New Roman" w:hAnsi="Times New Roman" w:cs="Times New Roman"/>
          </w:rPr>
          <w:delText>a</w:delText>
        </w:r>
        <w:r w:rsidR="00F838DD" w:rsidDel="007E0456">
          <w:rPr>
            <w:rFonts w:ascii="Times New Roman" w:hAnsi="Times New Roman" w:cs="Times New Roman"/>
          </w:rPr>
          <w:delText>nih</w:delText>
        </w:r>
        <w:r w:rsidR="00F838DD" w:rsidRPr="000F3803" w:rsidDel="007E0456">
          <w:rPr>
            <w:rFonts w:ascii="Times New Roman" w:hAnsi="Times New Roman" w:cs="Times New Roman"/>
            <w:i/>
            <w:iCs/>
          </w:rPr>
          <w:delText xml:space="preserve"> nativnih </w:delText>
        </w:r>
        <w:r w:rsidR="00F838DD" w:rsidDel="007E0456">
          <w:rPr>
            <w:rFonts w:ascii="Times New Roman" w:hAnsi="Times New Roman" w:cs="Times New Roman"/>
          </w:rPr>
          <w:delText xml:space="preserve">oglasa, </w:delText>
        </w:r>
      </w:del>
      <w:del w:id="47" w:author="Davor Trbušić" w:date="2024-08-13T14:16:00Z">
        <w:r w:rsidR="00F838DD" w:rsidDel="007E0456">
          <w:rPr>
            <w:rFonts w:ascii="Times New Roman" w:hAnsi="Times New Roman" w:cs="Times New Roman"/>
          </w:rPr>
          <w:delText xml:space="preserve">odnosno povezanost </w:delText>
        </w:r>
      </w:del>
      <w:r w:rsidR="00F838DD">
        <w:rPr>
          <w:rFonts w:ascii="Times New Roman" w:hAnsi="Times New Roman" w:cs="Times New Roman"/>
        </w:rPr>
        <w:t>karakteristik</w:t>
      </w:r>
      <w:ins w:id="48" w:author="Davor Trbušić" w:date="2024-08-13T14:16:00Z">
        <w:r w:rsidR="007E0456">
          <w:rPr>
            <w:rFonts w:ascii="Times New Roman" w:hAnsi="Times New Roman" w:cs="Times New Roman"/>
          </w:rPr>
          <w:t>â</w:t>
        </w:r>
      </w:ins>
      <w:del w:id="49" w:author="Davor Trbušić" w:date="2024-08-13T14:16:00Z">
        <w:r w:rsidR="00F838DD" w:rsidDel="007E0456">
          <w:rPr>
            <w:rFonts w:ascii="Times New Roman" w:hAnsi="Times New Roman" w:cs="Times New Roman"/>
          </w:rPr>
          <w:delText>a</w:delText>
        </w:r>
      </w:del>
      <w:r w:rsidR="00F838DD">
        <w:rPr>
          <w:rFonts w:ascii="Times New Roman" w:hAnsi="Times New Roman" w:cs="Times New Roman"/>
        </w:rPr>
        <w:t xml:space="preserve"> naslova i sadržaja</w:t>
      </w:r>
      <w:ins w:id="50" w:author="Davor Trbušić" w:date="2024-08-13T14:16:00Z">
        <w:r w:rsidR="007E0456">
          <w:rPr>
            <w:rFonts w:ascii="Times New Roman" w:hAnsi="Times New Roman" w:cs="Times New Roman"/>
          </w:rPr>
          <w:t xml:space="preserve"> nativnih oglasa</w:t>
        </w:r>
      </w:ins>
      <w:r w:rsidR="00F838DD">
        <w:rPr>
          <w:rFonts w:ascii="Times New Roman" w:hAnsi="Times New Roman" w:cs="Times New Roman"/>
        </w:rPr>
        <w:t xml:space="preserve"> </w:t>
      </w:r>
      <w:r w:rsidR="00F838DD">
        <w:rPr>
          <w:rFonts w:ascii="Times New Roman" w:hAnsi="Times New Roman" w:cs="Times New Roman"/>
        </w:rPr>
        <w:lastRenderedPageBreak/>
        <w:t xml:space="preserve">s dosegom publike. Jednako tako, pozornost je u radu usmjerena i na specifičnosti koje se u ovom vidu oglašavanja </w:t>
      </w:r>
      <w:del w:id="51" w:author="Davor Trbušić" w:date="2024-08-13T14:43:00Z">
        <w:r w:rsidR="00F838DD" w:rsidDel="005E7BD3">
          <w:rPr>
            <w:rFonts w:ascii="Times New Roman" w:hAnsi="Times New Roman" w:cs="Times New Roman"/>
          </w:rPr>
          <w:delText xml:space="preserve">pokazuju </w:delText>
        </w:r>
      </w:del>
      <w:ins w:id="52" w:author="Davor Trbušić" w:date="2024-08-13T14:43:00Z">
        <w:r w:rsidR="005E7BD3">
          <w:rPr>
            <w:rFonts w:ascii="Times New Roman" w:hAnsi="Times New Roman" w:cs="Times New Roman"/>
          </w:rPr>
          <w:t xml:space="preserve">primjećuju </w:t>
        </w:r>
      </w:ins>
      <w:r w:rsidR="00F838DD">
        <w:rPr>
          <w:rFonts w:ascii="Times New Roman" w:hAnsi="Times New Roman" w:cs="Times New Roman"/>
        </w:rPr>
        <w:t xml:space="preserve">kod različitih industrija, tj. </w:t>
      </w:r>
      <w:del w:id="53" w:author="Davor Trbušić" w:date="2024-08-13T14:43:00Z">
        <w:r w:rsidR="00F838DD" w:rsidDel="005E7BD3">
          <w:rPr>
            <w:rFonts w:ascii="Times New Roman" w:hAnsi="Times New Roman" w:cs="Times New Roman"/>
          </w:rPr>
          <w:delText xml:space="preserve">njihovih </w:delText>
        </w:r>
      </w:del>
      <w:r w:rsidR="00F838DD">
        <w:rPr>
          <w:rFonts w:ascii="Times New Roman" w:hAnsi="Times New Roman" w:cs="Times New Roman"/>
        </w:rPr>
        <w:t xml:space="preserve">različitih praksi kojima pribjegavaju </w:t>
      </w:r>
      <w:del w:id="54" w:author="Davor Trbušić" w:date="2024-08-13T14:43:00Z">
        <w:r w:rsidR="00F838DD" w:rsidDel="005E7BD3">
          <w:rPr>
            <w:rFonts w:ascii="Times New Roman" w:hAnsi="Times New Roman" w:cs="Times New Roman"/>
          </w:rPr>
          <w:delText xml:space="preserve">u </w:delText>
        </w:r>
        <w:r w:rsidR="00F838DD" w:rsidRPr="000F3803" w:rsidDel="005E7BD3">
          <w:rPr>
            <w:rFonts w:ascii="Times New Roman" w:hAnsi="Times New Roman" w:cs="Times New Roman"/>
            <w:i/>
            <w:iCs/>
          </w:rPr>
          <w:delText xml:space="preserve">nativnom </w:delText>
        </w:r>
        <w:r w:rsidR="00F838DD" w:rsidDel="005E7BD3">
          <w:rPr>
            <w:rFonts w:ascii="Times New Roman" w:hAnsi="Times New Roman" w:cs="Times New Roman"/>
          </w:rPr>
          <w:delText>oglašavanju.</w:delText>
        </w:r>
      </w:del>
      <w:ins w:id="55" w:author="Davor Trbušić" w:date="2024-08-13T14:43:00Z">
        <w:r w:rsidR="005E7BD3">
          <w:rPr>
            <w:rFonts w:ascii="Times New Roman" w:hAnsi="Times New Roman" w:cs="Times New Roman"/>
          </w:rPr>
          <w:t xml:space="preserve">naručitelji </w:t>
        </w:r>
      </w:ins>
      <w:ins w:id="56" w:author="Davor Trbušić" w:date="2024-08-13T14:44:00Z">
        <w:r w:rsidR="005E7BD3" w:rsidRPr="005E7BD3">
          <w:rPr>
            <w:rFonts w:ascii="Times New Roman" w:hAnsi="Times New Roman" w:cs="Times New Roman"/>
            <w:i/>
            <w:iCs/>
            <w:rPrChange w:id="57" w:author="Davor Trbušić" w:date="2024-08-13T14:44:00Z">
              <w:rPr>
                <w:rFonts w:ascii="Times New Roman" w:hAnsi="Times New Roman" w:cs="Times New Roman"/>
              </w:rPr>
            </w:rPrChange>
          </w:rPr>
          <w:t xml:space="preserve">nativnih </w:t>
        </w:r>
        <w:r w:rsidR="005E7BD3">
          <w:rPr>
            <w:rFonts w:ascii="Times New Roman" w:hAnsi="Times New Roman" w:cs="Times New Roman"/>
          </w:rPr>
          <w:t xml:space="preserve">oglasa. </w:t>
        </w:r>
      </w:ins>
    </w:p>
    <w:p w14:paraId="23D5ECE5" w14:textId="77777777" w:rsidR="00492941" w:rsidRDefault="00492941" w:rsidP="00C70802">
      <w:pPr>
        <w:spacing w:line="360" w:lineRule="auto"/>
        <w:ind w:firstLine="720"/>
        <w:jc w:val="both"/>
        <w:rPr>
          <w:ins w:id="58" w:author="Davor Trbušić" w:date="2024-08-13T14:23:00Z"/>
          <w:rFonts w:ascii="Times New Roman" w:hAnsi="Times New Roman" w:cs="Times New Roman"/>
        </w:rPr>
      </w:pPr>
    </w:p>
    <w:p w14:paraId="6835D47D" w14:textId="6B97B14B" w:rsidR="009A7377" w:rsidDel="005E7BD3" w:rsidRDefault="00B20F72" w:rsidP="00C70802">
      <w:pPr>
        <w:spacing w:line="360" w:lineRule="auto"/>
        <w:ind w:firstLine="720"/>
        <w:jc w:val="both"/>
        <w:rPr>
          <w:del w:id="59" w:author="Davor Trbušić" w:date="2024-08-13T14:44:00Z"/>
          <w:rFonts w:ascii="Times New Roman" w:hAnsi="Times New Roman" w:cs="Times New Roman"/>
        </w:rPr>
      </w:pPr>
      <w:r>
        <w:rPr>
          <w:rFonts w:ascii="Times New Roman" w:hAnsi="Times New Roman" w:cs="Times New Roman"/>
        </w:rPr>
        <w:t>Uzorak za istraživanje čin</w:t>
      </w:r>
      <w:r w:rsidR="000F3803">
        <w:rPr>
          <w:rFonts w:ascii="Times New Roman" w:hAnsi="Times New Roman" w:cs="Times New Roman"/>
        </w:rPr>
        <w:t>e</w:t>
      </w:r>
      <w:r>
        <w:rPr>
          <w:rFonts w:ascii="Times New Roman" w:hAnsi="Times New Roman" w:cs="Times New Roman"/>
        </w:rPr>
        <w:t xml:space="preserve"> </w:t>
      </w:r>
      <w:r>
        <w:rPr>
          <w:rFonts w:ascii="Times New Roman" w:hAnsi="Times New Roman" w:cs="Times New Roman"/>
          <w:i/>
          <w:iCs/>
        </w:rPr>
        <w:t xml:space="preserve">nativni </w:t>
      </w:r>
      <w:r w:rsidR="000F3803">
        <w:rPr>
          <w:rFonts w:ascii="Times New Roman" w:hAnsi="Times New Roman" w:cs="Times New Roman"/>
        </w:rPr>
        <w:t>oglasi</w:t>
      </w:r>
      <w:r>
        <w:rPr>
          <w:rFonts w:ascii="Times New Roman" w:hAnsi="Times New Roman" w:cs="Times New Roman"/>
        </w:rPr>
        <w:t xml:space="preserve"> objavljivan</w:t>
      </w:r>
      <w:r w:rsidR="000F3803">
        <w:rPr>
          <w:rFonts w:ascii="Times New Roman" w:hAnsi="Times New Roman" w:cs="Times New Roman"/>
        </w:rPr>
        <w:t>i</w:t>
      </w:r>
      <w:r>
        <w:rPr>
          <w:rFonts w:ascii="Times New Roman" w:hAnsi="Times New Roman" w:cs="Times New Roman"/>
        </w:rPr>
        <w:t xml:space="preserve"> u šestomjesečnom razdoblju (prosinac 2021. – svibanj 2022.) na šest najčitanijih hrvatskih internetskih portala </w:t>
      </w:r>
      <w:r>
        <w:rPr>
          <w:rFonts w:ascii="Times New Roman" w:hAnsi="Times New Roman" w:cs="Times New Roman"/>
          <w:i/>
          <w:iCs/>
        </w:rPr>
        <w:t>(index.hr, jutarnji.hr, vecernji.hr, 24sata.hr, telegram.hr, slobodnadalmacija.hr)</w:t>
      </w:r>
      <w:r>
        <w:rPr>
          <w:rFonts w:ascii="Times New Roman" w:hAnsi="Times New Roman" w:cs="Times New Roman"/>
        </w:rPr>
        <w:t xml:space="preserve">, koji su prema kriteriju posjećenosti </w:t>
      </w:r>
      <w:del w:id="60" w:author="Davor Trbušić" w:date="2024-08-13T14:44:00Z">
        <w:r w:rsidDel="005E7BD3">
          <w:rPr>
            <w:rFonts w:ascii="Times New Roman" w:hAnsi="Times New Roman" w:cs="Times New Roman"/>
          </w:rPr>
          <w:delText>(Peruško, 2023), temeljem podataka Reutersovog instituta za novinarstvo (</w:delText>
        </w:r>
        <w:r w:rsidRPr="00B20F72" w:rsidDel="005E7BD3">
          <w:rPr>
            <w:rFonts w:ascii="Times New Roman" w:hAnsi="Times New Roman" w:cs="Times New Roman"/>
          </w:rPr>
          <w:delText>Reuters Institute for the Study of Journalism</w:delText>
        </w:r>
        <w:r w:rsidDel="005E7BD3">
          <w:rPr>
            <w:rFonts w:ascii="Times New Roman" w:hAnsi="Times New Roman" w:cs="Times New Roman"/>
          </w:rPr>
          <w:delText xml:space="preserve">) koji djeluje pri Sveučilištu u Oxfordu, </w:delText>
        </w:r>
      </w:del>
      <w:r>
        <w:rPr>
          <w:rFonts w:ascii="Times New Roman" w:hAnsi="Times New Roman" w:cs="Times New Roman"/>
        </w:rPr>
        <w:t xml:space="preserve">izdvojeni kao najutjecajniji </w:t>
      </w:r>
      <w:r w:rsidRPr="00B20F72">
        <w:rPr>
          <w:rFonts w:ascii="Times New Roman" w:hAnsi="Times New Roman" w:cs="Times New Roman"/>
          <w:i/>
          <w:iCs/>
        </w:rPr>
        <w:t>online</w:t>
      </w:r>
      <w:r>
        <w:rPr>
          <w:rFonts w:ascii="Times New Roman" w:hAnsi="Times New Roman" w:cs="Times New Roman"/>
        </w:rPr>
        <w:t xml:space="preserve"> mediji u hrvatskom digitalnom medijskom prostoru</w:t>
      </w:r>
      <w:ins w:id="61" w:author="Davor Trbušić" w:date="2024-08-13T14:44:00Z">
        <w:r w:rsidR="005E7BD3">
          <w:rPr>
            <w:rFonts w:ascii="Times New Roman" w:hAnsi="Times New Roman" w:cs="Times New Roman"/>
          </w:rPr>
          <w:t xml:space="preserve"> (Peruško, 2023),</w:t>
        </w:r>
      </w:ins>
      <w:del w:id="62" w:author="Davor Trbušić" w:date="2024-08-13T14:44:00Z">
        <w:r w:rsidDel="005E7BD3">
          <w:rPr>
            <w:rFonts w:ascii="Times New Roman" w:hAnsi="Times New Roman" w:cs="Times New Roman"/>
          </w:rPr>
          <w:delText>.</w:delText>
        </w:r>
      </w:del>
      <w:ins w:id="63" w:author="Davor Trbušić" w:date="2024-08-13T14:44:00Z">
        <w:r w:rsidR="005E7BD3">
          <w:rPr>
            <w:rFonts w:ascii="Times New Roman" w:hAnsi="Times New Roman" w:cs="Times New Roman"/>
          </w:rPr>
          <w:t xml:space="preserve"> </w:t>
        </w:r>
      </w:ins>
    </w:p>
    <w:p w14:paraId="607AB309" w14:textId="37CCB18E" w:rsidR="00C70802" w:rsidRPr="00257E81" w:rsidRDefault="00B50AE0">
      <w:pPr>
        <w:spacing w:line="360" w:lineRule="auto"/>
        <w:ind w:firstLine="720"/>
        <w:jc w:val="both"/>
        <w:rPr>
          <w:rFonts w:ascii="Times New Roman" w:hAnsi="Times New Roman" w:cs="Times New Roman"/>
        </w:rPr>
        <w:pPrChange w:id="64" w:author="Davor Trbušić" w:date="2024-08-13T14:44:00Z">
          <w:pPr>
            <w:spacing w:line="360" w:lineRule="auto"/>
            <w:jc w:val="both"/>
          </w:pPr>
        </w:pPrChange>
      </w:pPr>
      <w:r>
        <w:rPr>
          <w:rFonts w:ascii="Times New Roman" w:hAnsi="Times New Roman" w:cs="Times New Roman"/>
        </w:rPr>
        <w:t xml:space="preserve">Nakon provedene </w:t>
      </w:r>
      <w:r w:rsidR="00A37BFB">
        <w:rPr>
          <w:rFonts w:ascii="Times New Roman" w:hAnsi="Times New Roman" w:cs="Times New Roman"/>
        </w:rPr>
        <w:t xml:space="preserve">strojne </w:t>
      </w:r>
      <w:r>
        <w:rPr>
          <w:rFonts w:ascii="Times New Roman" w:hAnsi="Times New Roman" w:cs="Times New Roman"/>
        </w:rPr>
        <w:t xml:space="preserve">predanalize koja je uključivala sve objave </w:t>
      </w:r>
      <w:r w:rsidR="00A37BFB">
        <w:rPr>
          <w:rFonts w:ascii="Times New Roman" w:hAnsi="Times New Roman" w:cs="Times New Roman"/>
        </w:rPr>
        <w:t xml:space="preserve">na hrvatskim internetskim portalima kroz promatrano razdoblje, odnosno nešto više od 1,5 milijuna objava na 5104 internetske stranice, izdvojen je reprezentativan uzorak temeljen kriterija posjećenosti, tj. najveći hrvatski internetski portali na kojima je provedena strojna pretraga po ključnim riječima i frazama u sadržaju ili naslovu. Ključne riječi prema kojima je tako izdvojen nativni sadržaj odnosile su se na </w:t>
      </w:r>
      <w:r w:rsidR="00412683">
        <w:rPr>
          <w:rFonts w:ascii="Times New Roman" w:hAnsi="Times New Roman" w:cs="Times New Roman"/>
        </w:rPr>
        <w:t>složenice kao što su</w:t>
      </w:r>
      <w:r w:rsidR="00A37BFB">
        <w:rPr>
          <w:rFonts w:ascii="Times New Roman" w:hAnsi="Times New Roman" w:cs="Times New Roman"/>
        </w:rPr>
        <w:t xml:space="preserve">: „plaćeni sadržaj“, „sponzorirani sadržaj“, „native“, „sadržaj donosi“, „sadržaj nastao“, „prilog je napravljen“, „powered by“, „tnative“, „24contenthaus“, s obzirom na to kako </w:t>
      </w:r>
      <w:r w:rsidR="00A37BFB">
        <w:rPr>
          <w:rFonts w:ascii="Times New Roman" w:hAnsi="Times New Roman" w:cs="Times New Roman"/>
          <w:i/>
          <w:iCs/>
        </w:rPr>
        <w:t xml:space="preserve">nativni </w:t>
      </w:r>
      <w:r w:rsidR="00A37BFB">
        <w:rPr>
          <w:rFonts w:ascii="Times New Roman" w:hAnsi="Times New Roman" w:cs="Times New Roman"/>
        </w:rPr>
        <w:t xml:space="preserve">sadržaj treba biti istaknut kao takav u mediju. Nakon izdvajanja svih članaka kroz šestomjesečno razdoblje koji odgovaraju ovim ključnim riječima, </w:t>
      </w:r>
      <w:r w:rsidR="00257E81">
        <w:rPr>
          <w:rFonts w:ascii="Times New Roman" w:hAnsi="Times New Roman" w:cs="Times New Roman"/>
        </w:rPr>
        <w:t xml:space="preserve">njih ukupno 811, </w:t>
      </w:r>
      <w:r w:rsidR="00A37BFB">
        <w:rPr>
          <w:rFonts w:ascii="Times New Roman" w:hAnsi="Times New Roman" w:cs="Times New Roman"/>
        </w:rPr>
        <w:t xml:space="preserve">ljudskom analizom su odbačeni oni koji ne zadovoljavaju karakteristike </w:t>
      </w:r>
      <w:r w:rsidR="00A37BFB">
        <w:rPr>
          <w:rFonts w:ascii="Times New Roman" w:hAnsi="Times New Roman" w:cs="Times New Roman"/>
          <w:i/>
          <w:iCs/>
        </w:rPr>
        <w:t xml:space="preserve">nativnih </w:t>
      </w:r>
      <w:r w:rsidR="00A37BFB">
        <w:rPr>
          <w:rFonts w:ascii="Times New Roman" w:hAnsi="Times New Roman" w:cs="Times New Roman"/>
        </w:rPr>
        <w:t>članaka, što se primarno odnosilo na sponzorirane ili PR objave</w:t>
      </w:r>
      <w:r w:rsidR="00412683">
        <w:rPr>
          <w:rFonts w:ascii="Times New Roman" w:hAnsi="Times New Roman" w:cs="Times New Roman"/>
        </w:rPr>
        <w:t xml:space="preserve"> i druge sadržaje koji se ne odnose na </w:t>
      </w:r>
      <w:r w:rsidR="00412683">
        <w:rPr>
          <w:rFonts w:ascii="Times New Roman" w:hAnsi="Times New Roman" w:cs="Times New Roman"/>
          <w:i/>
          <w:iCs/>
        </w:rPr>
        <w:t xml:space="preserve">nativne </w:t>
      </w:r>
      <w:r w:rsidR="00412683">
        <w:rPr>
          <w:rFonts w:ascii="Times New Roman" w:hAnsi="Times New Roman" w:cs="Times New Roman"/>
        </w:rPr>
        <w:t>oglase</w:t>
      </w:r>
      <w:r w:rsidR="00A37BFB">
        <w:rPr>
          <w:rFonts w:ascii="Times New Roman" w:hAnsi="Times New Roman" w:cs="Times New Roman"/>
        </w:rPr>
        <w:t xml:space="preserve">, a kao konačan uzorak za provedbu istraživanja su identificirana i ukupno izdvojena 543 </w:t>
      </w:r>
      <w:r w:rsidR="00A37BFB" w:rsidRPr="00412683">
        <w:rPr>
          <w:rFonts w:ascii="Times New Roman" w:hAnsi="Times New Roman" w:cs="Times New Roman"/>
          <w:i/>
          <w:iCs/>
        </w:rPr>
        <w:t>nativna</w:t>
      </w:r>
      <w:r w:rsidR="00A37BFB">
        <w:rPr>
          <w:rFonts w:ascii="Times New Roman" w:hAnsi="Times New Roman" w:cs="Times New Roman"/>
        </w:rPr>
        <w:t xml:space="preserve"> oglasa na šest internetskih portala koji se ističu po svojoj utjecajnosti i čitanosti u Republici Hrvatskoj. </w:t>
      </w:r>
      <w:r w:rsidR="00257E81">
        <w:rPr>
          <w:rFonts w:ascii="Times New Roman" w:hAnsi="Times New Roman" w:cs="Times New Roman"/>
        </w:rPr>
        <w:t xml:space="preserve">Jednako tako, prethodno određivanju uzorka za istraživanje, utvrđeno je kako svi internetski portali čiji su članci predmetom analize sadržaja, uopće nude uslugu </w:t>
      </w:r>
      <w:r w:rsidR="00257E81">
        <w:rPr>
          <w:rFonts w:ascii="Times New Roman" w:hAnsi="Times New Roman" w:cs="Times New Roman"/>
          <w:i/>
          <w:iCs/>
        </w:rPr>
        <w:t xml:space="preserve">nativnog </w:t>
      </w:r>
      <w:r w:rsidR="00257E81">
        <w:rPr>
          <w:rFonts w:ascii="Times New Roman" w:hAnsi="Times New Roman" w:cs="Times New Roman"/>
        </w:rPr>
        <w:t xml:space="preserve">oglašavanja, kroz provjeru njihovih javno dostupnih cjenika marketinških, oglašivačkih i usluga odnosa s javnošću. </w:t>
      </w:r>
    </w:p>
    <w:p w14:paraId="1BC02E34" w14:textId="4D4D9F03" w:rsidR="00257E81" w:rsidRDefault="00221BD1" w:rsidP="00221BD1">
      <w:pPr>
        <w:spacing w:line="360" w:lineRule="auto"/>
        <w:ind w:firstLine="720"/>
        <w:jc w:val="both"/>
        <w:rPr>
          <w:ins w:id="65" w:author="Davor Trbušić" w:date="2024-08-13T14:45:00Z"/>
          <w:rFonts w:ascii="Times New Roman" w:hAnsi="Times New Roman" w:cs="Times New Roman"/>
        </w:rPr>
      </w:pPr>
      <w:r>
        <w:rPr>
          <w:rFonts w:ascii="Times New Roman" w:hAnsi="Times New Roman" w:cs="Times New Roman"/>
        </w:rPr>
        <w:t>Od ukupnog uzorka</w:t>
      </w:r>
      <w:r w:rsidR="008770E0">
        <w:rPr>
          <w:rFonts w:ascii="Times New Roman" w:hAnsi="Times New Roman" w:cs="Times New Roman"/>
        </w:rPr>
        <w:t xml:space="preserve"> od 543 </w:t>
      </w:r>
      <w:r w:rsidR="008770E0">
        <w:rPr>
          <w:rFonts w:ascii="Times New Roman" w:hAnsi="Times New Roman" w:cs="Times New Roman"/>
          <w:i/>
          <w:iCs/>
        </w:rPr>
        <w:t xml:space="preserve">nativna </w:t>
      </w:r>
      <w:r w:rsidR="008770E0">
        <w:rPr>
          <w:rFonts w:ascii="Times New Roman" w:hAnsi="Times New Roman" w:cs="Times New Roman"/>
        </w:rPr>
        <w:t>oglasa</w:t>
      </w:r>
      <w:r>
        <w:rPr>
          <w:rFonts w:ascii="Times New Roman" w:hAnsi="Times New Roman" w:cs="Times New Roman"/>
        </w:rPr>
        <w:t xml:space="preserve">, 177 objava ili 32,6 posto objava odnosi se na internetski portal </w:t>
      </w:r>
      <w:r>
        <w:rPr>
          <w:rFonts w:ascii="Times New Roman" w:hAnsi="Times New Roman" w:cs="Times New Roman"/>
          <w:i/>
          <w:iCs/>
        </w:rPr>
        <w:t xml:space="preserve">jutarnji.hr, </w:t>
      </w:r>
      <w:r>
        <w:rPr>
          <w:rFonts w:ascii="Times New Roman" w:hAnsi="Times New Roman" w:cs="Times New Roman"/>
        </w:rPr>
        <w:t xml:space="preserve">103 objave ili 18.97 % na </w:t>
      </w:r>
      <w:r>
        <w:rPr>
          <w:rFonts w:ascii="Times New Roman" w:hAnsi="Times New Roman" w:cs="Times New Roman"/>
          <w:i/>
          <w:iCs/>
        </w:rPr>
        <w:t>vecernji.hr</w:t>
      </w:r>
      <w:r>
        <w:rPr>
          <w:rFonts w:ascii="Times New Roman" w:hAnsi="Times New Roman" w:cs="Times New Roman"/>
        </w:rPr>
        <w:t xml:space="preserve">, dok se 99 objava ili 18,23 % odnosi na </w:t>
      </w:r>
      <w:r>
        <w:rPr>
          <w:rFonts w:ascii="Times New Roman" w:hAnsi="Times New Roman" w:cs="Times New Roman"/>
          <w:i/>
          <w:iCs/>
        </w:rPr>
        <w:t xml:space="preserve">telegram.hr. </w:t>
      </w:r>
      <w:r>
        <w:rPr>
          <w:rFonts w:ascii="Times New Roman" w:hAnsi="Times New Roman" w:cs="Times New Roman"/>
        </w:rPr>
        <w:t xml:space="preserve">Na internetski portal </w:t>
      </w:r>
      <w:r>
        <w:rPr>
          <w:rFonts w:ascii="Times New Roman" w:hAnsi="Times New Roman" w:cs="Times New Roman"/>
          <w:i/>
          <w:iCs/>
        </w:rPr>
        <w:t xml:space="preserve">24sata.hr </w:t>
      </w:r>
      <w:r>
        <w:rPr>
          <w:rFonts w:ascii="Times New Roman" w:hAnsi="Times New Roman" w:cs="Times New Roman"/>
        </w:rPr>
        <w:t xml:space="preserve">odnosi se 88 analiziranih članaka ili 16,21 %, na </w:t>
      </w:r>
      <w:r>
        <w:rPr>
          <w:rFonts w:ascii="Times New Roman" w:hAnsi="Times New Roman" w:cs="Times New Roman"/>
          <w:i/>
          <w:iCs/>
        </w:rPr>
        <w:t xml:space="preserve">index.hr </w:t>
      </w:r>
      <w:r>
        <w:rPr>
          <w:rFonts w:ascii="Times New Roman" w:hAnsi="Times New Roman" w:cs="Times New Roman"/>
        </w:rPr>
        <w:t xml:space="preserve">62 ili 11,42 %, a na </w:t>
      </w:r>
      <w:r>
        <w:rPr>
          <w:rFonts w:ascii="Times New Roman" w:hAnsi="Times New Roman" w:cs="Times New Roman"/>
          <w:i/>
          <w:iCs/>
        </w:rPr>
        <w:t xml:space="preserve">slobodnadalmacija.hr </w:t>
      </w:r>
      <w:r>
        <w:rPr>
          <w:rFonts w:ascii="Times New Roman" w:hAnsi="Times New Roman" w:cs="Times New Roman"/>
        </w:rPr>
        <w:t xml:space="preserve">14 </w:t>
      </w:r>
      <w:r>
        <w:rPr>
          <w:rFonts w:ascii="Times New Roman" w:hAnsi="Times New Roman" w:cs="Times New Roman"/>
          <w:i/>
          <w:iCs/>
        </w:rPr>
        <w:t xml:space="preserve">nativnih </w:t>
      </w:r>
      <w:r>
        <w:rPr>
          <w:rFonts w:ascii="Times New Roman" w:hAnsi="Times New Roman" w:cs="Times New Roman"/>
        </w:rPr>
        <w:t>članaka ili 2,58 posto.</w:t>
      </w:r>
    </w:p>
    <w:p w14:paraId="3CF8FF6D" w14:textId="77777777" w:rsidR="005E7BD3" w:rsidRDefault="005E7BD3" w:rsidP="00221BD1">
      <w:pPr>
        <w:spacing w:line="360" w:lineRule="auto"/>
        <w:ind w:firstLine="720"/>
        <w:jc w:val="both"/>
        <w:rPr>
          <w:rFonts w:ascii="Times New Roman" w:hAnsi="Times New Roman" w:cs="Times New Roman"/>
        </w:rPr>
      </w:pPr>
    </w:p>
    <w:p w14:paraId="4FD95982" w14:textId="60819087" w:rsidR="00805DCE" w:rsidRDefault="00F6355C" w:rsidP="00536DED">
      <w:pPr>
        <w:spacing w:line="360" w:lineRule="auto"/>
        <w:ind w:firstLine="720"/>
        <w:jc w:val="both"/>
        <w:rPr>
          <w:ins w:id="66" w:author="Davor Trbušić" w:date="2024-08-13T14:45:00Z"/>
          <w:rFonts w:ascii="Times New Roman" w:hAnsi="Times New Roman" w:cs="Times New Roman"/>
        </w:rPr>
      </w:pPr>
      <w:r>
        <w:rPr>
          <w:rFonts w:ascii="Times New Roman" w:hAnsi="Times New Roman" w:cs="Times New Roman"/>
        </w:rPr>
        <w:t xml:space="preserve">Istraživanje na uzorku od 543 </w:t>
      </w:r>
      <w:r>
        <w:rPr>
          <w:rFonts w:ascii="Times New Roman" w:hAnsi="Times New Roman" w:cs="Times New Roman"/>
          <w:i/>
          <w:iCs/>
        </w:rPr>
        <w:t xml:space="preserve">nativna </w:t>
      </w:r>
      <w:r>
        <w:rPr>
          <w:rFonts w:ascii="Times New Roman" w:hAnsi="Times New Roman" w:cs="Times New Roman"/>
        </w:rPr>
        <w:t xml:space="preserve">oglasa objavljena od 1. prosinca 2021. do 30. svibnja 2022. godine na izdvojenih šest hrvatskih internetskih portala koji zadovoljavaju </w:t>
      </w:r>
      <w:r>
        <w:rPr>
          <w:rFonts w:ascii="Times New Roman" w:hAnsi="Times New Roman" w:cs="Times New Roman"/>
        </w:rPr>
        <w:lastRenderedPageBreak/>
        <w:t xml:space="preserve">kriterij posjećenosti, provedeno je metodom analize sadržaja, </w:t>
      </w:r>
      <w:r w:rsidR="008770E0">
        <w:rPr>
          <w:rFonts w:ascii="Times New Roman" w:hAnsi="Times New Roman" w:cs="Times New Roman"/>
        </w:rPr>
        <w:t xml:space="preserve">pri čemu je </w:t>
      </w:r>
      <w:r w:rsidR="008770E0" w:rsidRPr="008770E0">
        <w:rPr>
          <w:rFonts w:ascii="Times New Roman" w:hAnsi="Times New Roman" w:cs="Times New Roman"/>
        </w:rPr>
        <w:t>primijenjena analitička matrica koja je sadržavala</w:t>
      </w:r>
      <w:r w:rsidR="008770E0">
        <w:rPr>
          <w:rFonts w:ascii="Times New Roman" w:hAnsi="Times New Roman" w:cs="Times New Roman"/>
        </w:rPr>
        <w:t xml:space="preserve"> </w:t>
      </w:r>
      <w:r w:rsidR="008770E0" w:rsidRPr="008770E0">
        <w:rPr>
          <w:rFonts w:ascii="Times New Roman" w:hAnsi="Times New Roman" w:cs="Times New Roman"/>
        </w:rPr>
        <w:t>pet općih kategorija (opći identifikacijski elementi, sadržajno isticanje, karakteristike naslova, karakteristike sadržaja, angažman publike), unutar kojih je izdvojeno 19</w:t>
      </w:r>
      <w:r w:rsidR="008770E0">
        <w:rPr>
          <w:rFonts w:ascii="Times New Roman" w:hAnsi="Times New Roman" w:cs="Times New Roman"/>
        </w:rPr>
        <w:t xml:space="preserve"> </w:t>
      </w:r>
      <w:r w:rsidR="008770E0" w:rsidRPr="008770E0">
        <w:rPr>
          <w:rFonts w:ascii="Times New Roman" w:hAnsi="Times New Roman" w:cs="Times New Roman"/>
        </w:rPr>
        <w:t>varijabli po kojima je promatran svaki od 543 oglasa.</w:t>
      </w:r>
      <w:r w:rsidR="00536DED">
        <w:rPr>
          <w:rFonts w:ascii="Times New Roman" w:hAnsi="Times New Roman" w:cs="Times New Roman"/>
        </w:rPr>
        <w:t xml:space="preserve"> Pri analizi su autori nazavisno čitali i analizirali sve </w:t>
      </w:r>
      <w:r w:rsidR="00536DED" w:rsidRPr="00536DED">
        <w:rPr>
          <w:rFonts w:ascii="Times New Roman" w:hAnsi="Times New Roman" w:cs="Times New Roman"/>
        </w:rPr>
        <w:t xml:space="preserve">identificirane oglase i potom usporedili rezultate uz potpuno poklapanje u svim varijablama među </w:t>
      </w:r>
      <w:commentRangeStart w:id="67"/>
      <w:r w:rsidR="00536DED" w:rsidRPr="00536DED">
        <w:rPr>
          <w:rFonts w:ascii="Times New Roman" w:hAnsi="Times New Roman" w:cs="Times New Roman"/>
        </w:rPr>
        <w:t>autorima</w:t>
      </w:r>
      <w:commentRangeEnd w:id="67"/>
      <w:r w:rsidR="005E7BD3">
        <w:rPr>
          <w:rStyle w:val="CommentReference"/>
        </w:rPr>
        <w:commentReference w:id="67"/>
      </w:r>
      <w:r w:rsidR="00536DED" w:rsidRPr="00536DED">
        <w:rPr>
          <w:rFonts w:ascii="Times New Roman" w:hAnsi="Times New Roman" w:cs="Times New Roman"/>
        </w:rPr>
        <w:t>.</w:t>
      </w:r>
    </w:p>
    <w:p w14:paraId="7990D315" w14:textId="77777777" w:rsidR="005E7BD3" w:rsidRDefault="005E7BD3" w:rsidP="00536DED">
      <w:pPr>
        <w:spacing w:line="360" w:lineRule="auto"/>
        <w:ind w:firstLine="720"/>
        <w:jc w:val="both"/>
        <w:rPr>
          <w:rFonts w:ascii="Times New Roman" w:hAnsi="Times New Roman" w:cs="Times New Roman"/>
        </w:rPr>
      </w:pPr>
    </w:p>
    <w:p w14:paraId="6E949CC8" w14:textId="6A13290B" w:rsidR="00221BD1" w:rsidRDefault="008770E0" w:rsidP="008770E0">
      <w:pPr>
        <w:spacing w:line="360" w:lineRule="auto"/>
        <w:jc w:val="both"/>
        <w:rPr>
          <w:ins w:id="68" w:author="Davor Trbušić" w:date="2024-08-13T14:45:00Z"/>
          <w:rFonts w:ascii="Times New Roman" w:hAnsi="Times New Roman" w:cs="Times New Roman"/>
        </w:rPr>
      </w:pPr>
      <w:r>
        <w:rPr>
          <w:rFonts w:ascii="Times New Roman" w:hAnsi="Times New Roman" w:cs="Times New Roman"/>
        </w:rPr>
        <w:t xml:space="preserve">Za potrebe ovoga istraživanja </w:t>
      </w:r>
      <w:r w:rsidR="00F6355C">
        <w:rPr>
          <w:rFonts w:ascii="Times New Roman" w:hAnsi="Times New Roman" w:cs="Times New Roman"/>
        </w:rPr>
        <w:t>su promatrane dvije opće kategorije</w:t>
      </w:r>
      <w:ins w:id="69" w:author="Davor Trbušić" w:date="2024-08-13T14:47:00Z">
        <w:r w:rsidR="005E7BD3">
          <w:rPr>
            <w:rFonts w:ascii="Times New Roman" w:hAnsi="Times New Roman" w:cs="Times New Roman"/>
          </w:rPr>
          <w:t>, sukladno vrstama i tipolog</w:t>
        </w:r>
      </w:ins>
      <w:ins w:id="70" w:author="Davor Trbušić" w:date="2024-08-13T14:48:00Z">
        <w:r w:rsidR="005E7BD3">
          <w:rPr>
            <w:rFonts w:ascii="Times New Roman" w:hAnsi="Times New Roman" w:cs="Times New Roman"/>
          </w:rPr>
          <w:t>iji sadržajnog marketinga</w:t>
        </w:r>
      </w:ins>
      <w:r w:rsidR="00F6355C">
        <w:rPr>
          <w:rFonts w:ascii="Times New Roman" w:hAnsi="Times New Roman" w:cs="Times New Roman"/>
        </w:rPr>
        <w:t xml:space="preserve">: </w:t>
      </w:r>
      <w:r>
        <w:rPr>
          <w:rFonts w:ascii="Times New Roman" w:hAnsi="Times New Roman" w:cs="Times New Roman"/>
        </w:rPr>
        <w:t xml:space="preserve">karakteristike </w:t>
      </w:r>
      <w:r w:rsidR="00F6355C">
        <w:rPr>
          <w:rFonts w:ascii="Times New Roman" w:hAnsi="Times New Roman" w:cs="Times New Roman"/>
        </w:rPr>
        <w:t>naslov</w:t>
      </w:r>
      <w:r>
        <w:rPr>
          <w:rFonts w:ascii="Times New Roman" w:hAnsi="Times New Roman" w:cs="Times New Roman"/>
        </w:rPr>
        <w:t>a</w:t>
      </w:r>
      <w:r w:rsidR="00F6355C">
        <w:rPr>
          <w:rFonts w:ascii="Times New Roman" w:hAnsi="Times New Roman" w:cs="Times New Roman"/>
        </w:rPr>
        <w:t xml:space="preserve"> i </w:t>
      </w:r>
      <w:r>
        <w:rPr>
          <w:rFonts w:ascii="Times New Roman" w:hAnsi="Times New Roman" w:cs="Times New Roman"/>
        </w:rPr>
        <w:t xml:space="preserve">karakteristike </w:t>
      </w:r>
      <w:r w:rsidR="00F6355C">
        <w:rPr>
          <w:rFonts w:ascii="Times New Roman" w:hAnsi="Times New Roman" w:cs="Times New Roman"/>
        </w:rPr>
        <w:t>sadržaj</w:t>
      </w:r>
      <w:r>
        <w:rPr>
          <w:rFonts w:ascii="Times New Roman" w:hAnsi="Times New Roman" w:cs="Times New Roman"/>
        </w:rPr>
        <w:t>a</w:t>
      </w:r>
      <w:r w:rsidR="00F6355C">
        <w:rPr>
          <w:rFonts w:ascii="Times New Roman" w:hAnsi="Times New Roman" w:cs="Times New Roman"/>
        </w:rPr>
        <w:t xml:space="preserve"> </w:t>
      </w:r>
      <w:r w:rsidR="00F6355C" w:rsidRPr="00F6355C">
        <w:rPr>
          <w:rFonts w:ascii="Times New Roman" w:hAnsi="Times New Roman" w:cs="Times New Roman"/>
          <w:i/>
          <w:iCs/>
        </w:rPr>
        <w:t>nativnih</w:t>
      </w:r>
      <w:r w:rsidR="00F6355C">
        <w:rPr>
          <w:rFonts w:ascii="Times New Roman" w:hAnsi="Times New Roman" w:cs="Times New Roman"/>
        </w:rPr>
        <w:t xml:space="preserve"> oglasa. </w:t>
      </w:r>
      <w:r w:rsidR="00FE4983">
        <w:rPr>
          <w:rFonts w:ascii="Times New Roman" w:hAnsi="Times New Roman" w:cs="Times New Roman"/>
        </w:rPr>
        <w:t>Varijable su se odnosile na kategoriziranje vrsta naslova</w:t>
      </w:r>
      <w:del w:id="71" w:author="Davor Trbušić" w:date="2024-08-13T14:52:00Z">
        <w:r w:rsidR="00F6355C" w:rsidDel="002039BE">
          <w:rPr>
            <w:rFonts w:ascii="Times New Roman" w:hAnsi="Times New Roman" w:cs="Times New Roman"/>
          </w:rPr>
          <w:delText xml:space="preserve"> u kontekstu njegove vrste</w:delText>
        </w:r>
      </w:del>
      <w:r w:rsidR="00F6355C">
        <w:rPr>
          <w:rFonts w:ascii="Times New Roman" w:hAnsi="Times New Roman" w:cs="Times New Roman"/>
        </w:rPr>
        <w:t xml:space="preserve">, </w:t>
      </w:r>
      <w:ins w:id="72" w:author="Davor Trbušić" w:date="2024-08-13T14:53:00Z">
        <w:r w:rsidR="002039BE">
          <w:rPr>
            <w:rFonts w:ascii="Times New Roman" w:hAnsi="Times New Roman" w:cs="Times New Roman"/>
          </w:rPr>
          <w:t xml:space="preserve">na </w:t>
        </w:r>
      </w:ins>
      <w:r w:rsidR="00F6355C">
        <w:rPr>
          <w:rFonts w:ascii="Times New Roman" w:hAnsi="Times New Roman" w:cs="Times New Roman"/>
        </w:rPr>
        <w:t>povezanost</w:t>
      </w:r>
      <w:ins w:id="73" w:author="Davor Trbušić" w:date="2024-08-13T14:53:00Z">
        <w:r w:rsidR="002039BE">
          <w:rPr>
            <w:rFonts w:ascii="Times New Roman" w:hAnsi="Times New Roman" w:cs="Times New Roman"/>
          </w:rPr>
          <w:t xml:space="preserve"> naslova</w:t>
        </w:r>
      </w:ins>
      <w:del w:id="74" w:author="Davor Trbušić" w:date="2024-08-13T14:53:00Z">
        <w:r w:rsidR="00F6355C" w:rsidDel="002039BE">
          <w:rPr>
            <w:rFonts w:ascii="Times New Roman" w:hAnsi="Times New Roman" w:cs="Times New Roman"/>
          </w:rPr>
          <w:delText>i</w:delText>
        </w:r>
      </w:del>
      <w:r w:rsidR="00F6355C">
        <w:rPr>
          <w:rFonts w:ascii="Times New Roman" w:hAnsi="Times New Roman" w:cs="Times New Roman"/>
        </w:rPr>
        <w:t xml:space="preserve"> s brendom oglašivača te </w:t>
      </w:r>
      <w:ins w:id="75" w:author="Davor Trbušić" w:date="2024-08-13T14:51:00Z">
        <w:r w:rsidR="002039BE">
          <w:rPr>
            <w:rFonts w:ascii="Times New Roman" w:hAnsi="Times New Roman" w:cs="Times New Roman"/>
          </w:rPr>
          <w:t xml:space="preserve">na </w:t>
        </w:r>
      </w:ins>
      <w:del w:id="76" w:author="Davor Trbušić" w:date="2024-08-13T14:52:00Z">
        <w:r w:rsidR="00F6355C" w:rsidDel="002039BE">
          <w:rPr>
            <w:rFonts w:ascii="Times New Roman" w:hAnsi="Times New Roman" w:cs="Times New Roman"/>
          </w:rPr>
          <w:delText>zadovoljavanj</w:delText>
        </w:r>
      </w:del>
      <w:ins w:id="77" w:author="Davor Trbušić" w:date="2024-08-13T14:52:00Z">
        <w:r w:rsidR="002039BE">
          <w:rPr>
            <w:rFonts w:ascii="Times New Roman" w:hAnsi="Times New Roman" w:cs="Times New Roman"/>
          </w:rPr>
          <w:t xml:space="preserve">određivanje </w:t>
        </w:r>
      </w:ins>
      <w:del w:id="78" w:author="Davor Trbušić" w:date="2024-08-13T14:51:00Z">
        <w:r w:rsidR="00F6355C" w:rsidDel="002039BE">
          <w:rPr>
            <w:rFonts w:ascii="Times New Roman" w:hAnsi="Times New Roman" w:cs="Times New Roman"/>
          </w:rPr>
          <w:delText>u</w:delText>
        </w:r>
      </w:del>
      <w:del w:id="79" w:author="Davor Trbušić" w:date="2024-08-13T14:53:00Z">
        <w:r w:rsidR="00F6355C" w:rsidDel="002039BE">
          <w:rPr>
            <w:rFonts w:ascii="Times New Roman" w:hAnsi="Times New Roman" w:cs="Times New Roman"/>
          </w:rPr>
          <w:delText xml:space="preserve"> kriterija </w:delText>
        </w:r>
      </w:del>
      <w:ins w:id="80" w:author="Davor Trbušić" w:date="2024-08-13T14:53:00Z">
        <w:r w:rsidR="002039BE">
          <w:rPr>
            <w:rFonts w:ascii="Times New Roman" w:hAnsi="Times New Roman" w:cs="Times New Roman"/>
          </w:rPr>
          <w:t>tip</w:t>
        </w:r>
      </w:ins>
      <w:ins w:id="81" w:author="Davor Trbušić" w:date="2024-08-13T14:55:00Z">
        <w:r w:rsidR="002039BE">
          <w:rPr>
            <w:rFonts w:ascii="Times New Roman" w:hAnsi="Times New Roman" w:cs="Times New Roman"/>
          </w:rPr>
          <w:t>a</w:t>
        </w:r>
      </w:ins>
      <w:ins w:id="82" w:author="Davor Trbušić" w:date="2024-08-13T14:53:00Z">
        <w:r w:rsidR="002039BE">
          <w:rPr>
            <w:rFonts w:ascii="Times New Roman" w:hAnsi="Times New Roman" w:cs="Times New Roman"/>
          </w:rPr>
          <w:t xml:space="preserve"> </w:t>
        </w:r>
      </w:ins>
      <w:r w:rsidR="00F6355C">
        <w:rPr>
          <w:rFonts w:ascii="Times New Roman" w:hAnsi="Times New Roman" w:cs="Times New Roman"/>
          <w:i/>
          <w:iCs/>
        </w:rPr>
        <w:t xml:space="preserve">clickbait </w:t>
      </w:r>
      <w:r w:rsidR="00F6355C">
        <w:rPr>
          <w:rFonts w:ascii="Times New Roman" w:hAnsi="Times New Roman" w:cs="Times New Roman"/>
        </w:rPr>
        <w:t>naslova</w:t>
      </w:r>
      <w:ins w:id="83" w:author="Davor Trbušić" w:date="2024-08-13T14:56:00Z">
        <w:r w:rsidR="002039BE">
          <w:rPr>
            <w:rFonts w:ascii="Times New Roman" w:hAnsi="Times New Roman" w:cs="Times New Roman"/>
          </w:rPr>
          <w:t>,</w:t>
        </w:r>
      </w:ins>
      <w:del w:id="84" w:author="Davor Trbušić" w:date="2024-08-13T14:56:00Z">
        <w:r w:rsidR="00C81A55" w:rsidDel="002039BE">
          <w:rPr>
            <w:rFonts w:ascii="Times New Roman" w:hAnsi="Times New Roman" w:cs="Times New Roman"/>
          </w:rPr>
          <w:delText xml:space="preserve"> (n</w:delText>
        </w:r>
        <w:r w:rsidR="00C81A55" w:rsidRPr="00C81A55" w:rsidDel="002039BE">
          <w:rPr>
            <w:rFonts w:ascii="Times New Roman" w:hAnsi="Times New Roman" w:cs="Times New Roman"/>
          </w:rPr>
          <w:delText>edefinirane zamjenice</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eizvjesnost</w:delText>
        </w:r>
        <w:r w:rsidR="00C81A55" w:rsidDel="002039BE">
          <w:rPr>
            <w:rFonts w:ascii="Times New Roman" w:hAnsi="Times New Roman" w:cs="Times New Roman"/>
          </w:rPr>
          <w:delText>, s</w:delText>
        </w:r>
        <w:r w:rsidR="00C81A55" w:rsidRPr="00C81A55" w:rsidDel="002039BE">
          <w:rPr>
            <w:rFonts w:ascii="Times New Roman" w:hAnsi="Times New Roman" w:cs="Times New Roman"/>
          </w:rPr>
          <w:delText>til obrnutog narativa</w:delText>
        </w:r>
        <w:r w:rsidR="00C81A55" w:rsidDel="002039BE">
          <w:rPr>
            <w:rFonts w:ascii="Times New Roman" w:hAnsi="Times New Roman" w:cs="Times New Roman"/>
          </w:rPr>
          <w:delText>, n</w:delText>
        </w:r>
        <w:r w:rsidR="00C81A55" w:rsidRPr="00C81A55" w:rsidDel="002039BE">
          <w:rPr>
            <w:rFonts w:ascii="Times New Roman" w:hAnsi="Times New Roman" w:cs="Times New Roman"/>
          </w:rPr>
          <w:delText>aglašavanje emocija</w:delText>
        </w:r>
        <w:r w:rsidR="00C81A55" w:rsidDel="002039BE">
          <w:rPr>
            <w:rFonts w:ascii="Times New Roman" w:hAnsi="Times New Roman" w:cs="Times New Roman"/>
          </w:rPr>
          <w:delText>, k</w:delText>
        </w:r>
        <w:r w:rsidR="00C81A55" w:rsidRPr="00C81A55" w:rsidDel="002039BE">
          <w:rPr>
            <w:rFonts w:ascii="Times New Roman" w:hAnsi="Times New Roman" w:cs="Times New Roman"/>
          </w:rPr>
          <w:delText>orištenje brojkama</w:delText>
        </w:r>
        <w:r w:rsidR="00C81A55" w:rsidDel="002039BE">
          <w:rPr>
            <w:rFonts w:ascii="Times New Roman" w:hAnsi="Times New Roman" w:cs="Times New Roman"/>
          </w:rPr>
          <w:delText>, v</w:delText>
        </w:r>
        <w:r w:rsidR="00C81A55" w:rsidRPr="00C81A55" w:rsidDel="002039BE">
          <w:rPr>
            <w:rFonts w:ascii="Times New Roman" w:hAnsi="Times New Roman" w:cs="Times New Roman"/>
          </w:rPr>
          <w:delText>iše kombinacija</w:delText>
        </w:r>
        <w:r w:rsidR="00C81A55" w:rsidDel="002039BE">
          <w:rPr>
            <w:rFonts w:ascii="Times New Roman" w:hAnsi="Times New Roman" w:cs="Times New Roman"/>
          </w:rPr>
          <w:delText>)</w:delText>
        </w:r>
        <w:r w:rsidR="00F6355C" w:rsidDel="002039BE">
          <w:rPr>
            <w:rFonts w:ascii="Times New Roman" w:hAnsi="Times New Roman" w:cs="Times New Roman"/>
          </w:rPr>
          <w:delText>,</w:delText>
        </w:r>
      </w:del>
      <w:r w:rsidR="00F6355C">
        <w:rPr>
          <w:rFonts w:ascii="Times New Roman" w:hAnsi="Times New Roman" w:cs="Times New Roman"/>
        </w:rPr>
        <w:t xml:space="preserve"> dok je analiza samog sadržaja </w:t>
      </w:r>
      <w:r w:rsidR="00F6355C">
        <w:rPr>
          <w:rFonts w:ascii="Times New Roman" w:hAnsi="Times New Roman" w:cs="Times New Roman"/>
          <w:i/>
          <w:iCs/>
        </w:rPr>
        <w:t xml:space="preserve">nativnih </w:t>
      </w:r>
      <w:r w:rsidR="00F6355C">
        <w:rPr>
          <w:rFonts w:ascii="Times New Roman" w:hAnsi="Times New Roman" w:cs="Times New Roman"/>
        </w:rPr>
        <w:t>članaka bila usmjerena na vrstu vizualne opreme članka</w:t>
      </w:r>
      <w:r w:rsidR="00C81A55">
        <w:rPr>
          <w:rFonts w:ascii="Times New Roman" w:hAnsi="Times New Roman" w:cs="Times New Roman"/>
        </w:rPr>
        <w:t xml:space="preserve"> (foto, video, infografika, grafika, kombinacije navedenih)</w:t>
      </w:r>
      <w:r w:rsidR="00F6355C">
        <w:rPr>
          <w:rFonts w:ascii="Times New Roman" w:hAnsi="Times New Roman" w:cs="Times New Roman"/>
        </w:rPr>
        <w:t xml:space="preserve"> i njenu povezanost s vizualnim identitetom oglašivača, odnosno </w:t>
      </w:r>
      <w:r w:rsidR="00C81A55">
        <w:rPr>
          <w:rFonts w:ascii="Times New Roman" w:hAnsi="Times New Roman" w:cs="Times New Roman"/>
        </w:rPr>
        <w:t>zastupljenost različitih vrsta izvora</w:t>
      </w:r>
      <w:del w:id="85"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w:t>
      </w:r>
      <w:del w:id="86" w:author="Davor Trbušić" w:date="2024-08-13T14:56:00Z">
        <w:r w:rsidR="00C81A55" w:rsidDel="002039BE">
          <w:rPr>
            <w:rFonts w:ascii="Times New Roman" w:hAnsi="Times New Roman" w:cs="Times New Roman"/>
          </w:rPr>
          <w:delText xml:space="preserve"> </w:delText>
        </w:r>
      </w:del>
      <w:r w:rsidR="00C81A55">
        <w:rPr>
          <w:rFonts w:ascii="Times New Roman" w:hAnsi="Times New Roman" w:cs="Times New Roman"/>
        </w:rPr>
        <w:t>izjava (i</w:t>
      </w:r>
      <w:r w:rsidR="00C81A55" w:rsidRPr="00C81A55">
        <w:rPr>
          <w:rFonts w:ascii="Times New Roman" w:hAnsi="Times New Roman" w:cs="Times New Roman"/>
        </w:rPr>
        <w:t>zvor iz organizacije</w:t>
      </w:r>
      <w:del w:id="87"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88" w:author="Davor Trbušić" w:date="2024-08-13T14:56: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tvrtke</w:t>
      </w:r>
      <w:r w:rsidR="00C81A55">
        <w:rPr>
          <w:rFonts w:ascii="Times New Roman" w:hAnsi="Times New Roman" w:cs="Times New Roman"/>
        </w:rPr>
        <w:t xml:space="preserve">, </w:t>
      </w:r>
      <w:r w:rsidR="00C81A55" w:rsidRPr="00536DED">
        <w:rPr>
          <w:rFonts w:ascii="Times New Roman" w:hAnsi="Times New Roman" w:cs="Times New Roman"/>
          <w:i/>
          <w:iCs/>
        </w:rPr>
        <w:t xml:space="preserve">brend </w:t>
      </w:r>
      <w:r w:rsidR="00C81A55" w:rsidRPr="00C81A55">
        <w:rPr>
          <w:rFonts w:ascii="Times New Roman" w:hAnsi="Times New Roman" w:cs="Times New Roman"/>
        </w:rPr>
        <w:t>ambasador</w:t>
      </w:r>
      <w:r w:rsidR="00C81A55">
        <w:rPr>
          <w:rFonts w:ascii="Times New Roman" w:hAnsi="Times New Roman" w:cs="Times New Roman"/>
        </w:rPr>
        <w:t xml:space="preserve">, </w:t>
      </w:r>
      <w:r w:rsidR="00C81A55" w:rsidRPr="00536DED">
        <w:rPr>
          <w:rFonts w:ascii="Times New Roman" w:hAnsi="Times New Roman" w:cs="Times New Roman"/>
          <w:i/>
          <w:iCs/>
        </w:rPr>
        <w:t>influencer</w:t>
      </w:r>
      <w:r w:rsidR="00C81A55">
        <w:rPr>
          <w:rFonts w:ascii="Times New Roman" w:hAnsi="Times New Roman" w:cs="Times New Roman"/>
        </w:rPr>
        <w:t xml:space="preserve"> - s</w:t>
      </w:r>
      <w:r w:rsidR="00C81A55" w:rsidRPr="00C81A55">
        <w:rPr>
          <w:rFonts w:ascii="Times New Roman" w:hAnsi="Times New Roman" w:cs="Times New Roman"/>
        </w:rPr>
        <w:t>lavna</w:t>
      </w:r>
      <w:del w:id="89"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w:t>
      </w:r>
      <w:del w:id="90" w:author="Davor Trbušić" w:date="2024-08-13T14:57:00Z">
        <w:r w:rsidR="00C81A55" w:rsidRPr="00C81A55" w:rsidDel="002039BE">
          <w:rPr>
            <w:rFonts w:ascii="Times New Roman" w:hAnsi="Times New Roman" w:cs="Times New Roman"/>
          </w:rPr>
          <w:delText xml:space="preserve"> </w:delText>
        </w:r>
      </w:del>
      <w:r w:rsidR="00C81A55" w:rsidRPr="00C81A55">
        <w:rPr>
          <w:rFonts w:ascii="Times New Roman" w:hAnsi="Times New Roman" w:cs="Times New Roman"/>
        </w:rPr>
        <w:t>poznata osoba</w:t>
      </w:r>
      <w:r w:rsidR="00C81A55">
        <w:rPr>
          <w:rFonts w:ascii="Times New Roman" w:hAnsi="Times New Roman" w:cs="Times New Roman"/>
        </w:rPr>
        <w:t>, i</w:t>
      </w:r>
      <w:r w:rsidR="00C81A55" w:rsidRPr="00C81A55">
        <w:rPr>
          <w:rFonts w:ascii="Times New Roman" w:hAnsi="Times New Roman" w:cs="Times New Roman"/>
        </w:rPr>
        <w:t>zravni korisnik proizvoda ili usluge</w:t>
      </w:r>
      <w:r w:rsidR="00C81A55">
        <w:rPr>
          <w:rFonts w:ascii="Times New Roman" w:hAnsi="Times New Roman" w:cs="Times New Roman"/>
        </w:rPr>
        <w:t>, v</w:t>
      </w:r>
      <w:r w:rsidR="00C81A55" w:rsidRPr="00C81A55">
        <w:rPr>
          <w:rFonts w:ascii="Times New Roman" w:hAnsi="Times New Roman" w:cs="Times New Roman"/>
        </w:rPr>
        <w:t>iše izvora</w:t>
      </w:r>
      <w:r w:rsidR="00C81A55">
        <w:rPr>
          <w:rFonts w:ascii="Times New Roman" w:hAnsi="Times New Roman" w:cs="Times New Roman"/>
        </w:rPr>
        <w:t xml:space="preserve">) u </w:t>
      </w:r>
      <w:r w:rsidR="00C81A55">
        <w:rPr>
          <w:rFonts w:ascii="Times New Roman" w:hAnsi="Times New Roman" w:cs="Times New Roman"/>
          <w:i/>
          <w:iCs/>
        </w:rPr>
        <w:t xml:space="preserve">nativnim </w:t>
      </w:r>
      <w:r w:rsidR="00C81A55">
        <w:rPr>
          <w:rFonts w:ascii="Times New Roman" w:hAnsi="Times New Roman" w:cs="Times New Roman"/>
        </w:rPr>
        <w:t xml:space="preserve">oglasima. </w:t>
      </w:r>
    </w:p>
    <w:p w14:paraId="73CDEFD1" w14:textId="77777777" w:rsidR="005E7BD3" w:rsidRDefault="005E7BD3" w:rsidP="008770E0">
      <w:pPr>
        <w:spacing w:line="360" w:lineRule="auto"/>
        <w:jc w:val="both"/>
        <w:rPr>
          <w:rFonts w:ascii="Times New Roman" w:hAnsi="Times New Roman" w:cs="Times New Roman"/>
        </w:rPr>
      </w:pPr>
    </w:p>
    <w:p w14:paraId="07AA76D4" w14:textId="42EC8D8B" w:rsidR="008770E0" w:rsidDel="005E7BD3" w:rsidRDefault="008770E0" w:rsidP="008770E0">
      <w:pPr>
        <w:spacing w:line="360" w:lineRule="auto"/>
        <w:jc w:val="both"/>
        <w:rPr>
          <w:del w:id="91" w:author="Davor Trbušić" w:date="2024-08-13T14:45:00Z"/>
          <w:rFonts w:ascii="Times New Roman" w:hAnsi="Times New Roman" w:cs="Times New Roman"/>
        </w:rPr>
      </w:pPr>
      <w:del w:id="92" w:author="Davor Trbušić" w:date="2024-08-13T14:49:00Z">
        <w:r w:rsidDel="00EC7D82">
          <w:rPr>
            <w:rFonts w:ascii="Times New Roman" w:hAnsi="Times New Roman" w:cs="Times New Roman"/>
          </w:rPr>
          <w:delText xml:space="preserve">Istraživanje je uz utvrđivanje najzastupljenijih vrsta </w:delText>
        </w:r>
        <w:r w:rsidDel="00EC7D82">
          <w:rPr>
            <w:rFonts w:ascii="Times New Roman" w:hAnsi="Times New Roman" w:cs="Times New Roman"/>
            <w:i/>
            <w:iCs/>
          </w:rPr>
          <w:delText xml:space="preserve">clickbait </w:delText>
        </w:r>
        <w:r w:rsidDel="00EC7D82">
          <w:rPr>
            <w:rFonts w:ascii="Times New Roman" w:hAnsi="Times New Roman" w:cs="Times New Roman"/>
          </w:rPr>
          <w:delText xml:space="preserve">naslova kod </w:delText>
        </w:r>
        <w:r w:rsidDel="00EC7D82">
          <w:rPr>
            <w:rFonts w:ascii="Times New Roman" w:hAnsi="Times New Roman" w:cs="Times New Roman"/>
            <w:i/>
            <w:iCs/>
          </w:rPr>
          <w:delText xml:space="preserve">nativnih </w:delText>
        </w:r>
        <w:r w:rsidDel="00EC7D82">
          <w:rPr>
            <w:rFonts w:ascii="Times New Roman" w:hAnsi="Times New Roman" w:cs="Times New Roman"/>
          </w:rPr>
          <w:delText xml:space="preserve">oglasa, </w:delText>
        </w:r>
        <w:r w:rsidR="000F3803" w:rsidDel="00EC7D82">
          <w:rPr>
            <w:rFonts w:ascii="Times New Roman" w:hAnsi="Times New Roman" w:cs="Times New Roman"/>
          </w:rPr>
          <w:delText xml:space="preserve">kao cilj </w:delText>
        </w:r>
        <w:r w:rsidDel="00EC7D82">
          <w:rPr>
            <w:rFonts w:ascii="Times New Roman" w:hAnsi="Times New Roman" w:cs="Times New Roman"/>
          </w:rPr>
          <w:delText>imalo</w:delText>
        </w:r>
        <w:r w:rsidR="000F3803" w:rsidDel="00EC7D82">
          <w:rPr>
            <w:rFonts w:ascii="Times New Roman" w:hAnsi="Times New Roman" w:cs="Times New Roman"/>
          </w:rPr>
          <w:delText xml:space="preserve"> i</w:delText>
        </w:r>
        <w:r w:rsidDel="00EC7D82">
          <w:rPr>
            <w:rFonts w:ascii="Times New Roman" w:hAnsi="Times New Roman" w:cs="Times New Roman"/>
          </w:rPr>
          <w:delText xml:space="preserve"> utvrditi</w:delText>
        </w:r>
      </w:del>
      <w:ins w:id="93" w:author="Davor Trbušić" w:date="2024-08-13T14:49:00Z">
        <w:r w:rsidR="00EC7D82">
          <w:rPr>
            <w:rFonts w:ascii="Times New Roman" w:hAnsi="Times New Roman" w:cs="Times New Roman"/>
          </w:rPr>
          <w:t>Cilj istraživanja je i utvrditi</w:t>
        </w:r>
      </w:ins>
      <w:r>
        <w:rPr>
          <w:rFonts w:ascii="Times New Roman" w:hAnsi="Times New Roman" w:cs="Times New Roman"/>
        </w:rPr>
        <w:t xml:space="preserve"> postoji li </w:t>
      </w:r>
      <w:del w:id="94" w:author="Davor Trbušić" w:date="2024-08-13T14:49:00Z">
        <w:r w:rsidDel="00EC7D82">
          <w:rPr>
            <w:rFonts w:ascii="Times New Roman" w:hAnsi="Times New Roman" w:cs="Times New Roman"/>
          </w:rPr>
          <w:delText xml:space="preserve">povezanost </w:delText>
        </w:r>
        <w:r w:rsidR="000F3803" w:rsidDel="00EC7D82">
          <w:rPr>
            <w:rFonts w:ascii="Times New Roman" w:hAnsi="Times New Roman" w:cs="Times New Roman"/>
          </w:rPr>
          <w:delText>različitih</w:delText>
        </w:r>
      </w:del>
      <w:ins w:id="95" w:author="Davor Trbušić" w:date="2024-08-13T14:49:00Z">
        <w:r w:rsidR="00EC7D82">
          <w:rPr>
            <w:rFonts w:ascii="Times New Roman" w:hAnsi="Times New Roman" w:cs="Times New Roman"/>
          </w:rPr>
          <w:t>značajna korelacija između</w:t>
        </w:r>
      </w:ins>
      <w:r w:rsidR="000F3803">
        <w:rPr>
          <w:rFonts w:ascii="Times New Roman" w:hAnsi="Times New Roman" w:cs="Times New Roman"/>
        </w:rPr>
        <w:t xml:space="preserve"> vrsta naslova </w:t>
      </w:r>
      <w:ins w:id="96" w:author="Davor Trbušić" w:date="2024-08-13T14:49:00Z">
        <w:r w:rsidR="00EC7D82">
          <w:rPr>
            <w:rFonts w:ascii="Times New Roman" w:hAnsi="Times New Roman" w:cs="Times New Roman"/>
          </w:rPr>
          <w:t xml:space="preserve">i </w:t>
        </w:r>
      </w:ins>
      <w:ins w:id="97" w:author="Davor Trbušić" w:date="2024-08-13T14:50:00Z">
        <w:r w:rsidR="00EC7D82">
          <w:rPr>
            <w:rFonts w:ascii="Times New Roman" w:hAnsi="Times New Roman" w:cs="Times New Roman"/>
          </w:rPr>
          <w:t>dosegom publike</w:t>
        </w:r>
      </w:ins>
      <w:del w:id="98" w:author="Davor Trbušić" w:date="2024-08-13T14:49:00Z">
        <w:r w:rsidR="000F3803" w:rsidDel="00EC7D82">
          <w:rPr>
            <w:rFonts w:ascii="Times New Roman" w:hAnsi="Times New Roman" w:cs="Times New Roman"/>
          </w:rPr>
          <w:delText>s</w:delText>
        </w:r>
      </w:del>
      <w:del w:id="99" w:author="Davor Trbušić" w:date="2024-08-13T14:50:00Z">
        <w:r w:rsidR="000F3803" w:rsidDel="00EC7D82">
          <w:rPr>
            <w:rFonts w:ascii="Times New Roman" w:hAnsi="Times New Roman" w:cs="Times New Roman"/>
          </w:rPr>
          <w:delText xml:space="preserve"> njihovim dosegom publike</w:delText>
        </w:r>
      </w:del>
      <w:r w:rsidR="000F3803">
        <w:rPr>
          <w:rFonts w:ascii="Times New Roman" w:hAnsi="Times New Roman" w:cs="Times New Roman"/>
        </w:rPr>
        <w:t>, stoga su podaci o karakteristikama naslova dovedeni u vezu s podacima o dosegu svakog pojedinog oglasa</w:t>
      </w:r>
      <w:r w:rsidR="00536DED">
        <w:rPr>
          <w:rFonts w:ascii="Times New Roman" w:hAnsi="Times New Roman" w:cs="Times New Roman"/>
        </w:rPr>
        <w:t xml:space="preserve">, a istraživanje je usto i utvrdilo jesu li određene vrste naslova </w:t>
      </w:r>
      <w:r w:rsidR="00536DED" w:rsidRPr="00536DED">
        <w:rPr>
          <w:rFonts w:ascii="Times New Roman" w:hAnsi="Times New Roman" w:cs="Times New Roman"/>
          <w:i/>
          <w:iCs/>
        </w:rPr>
        <w:t>nativnih</w:t>
      </w:r>
      <w:r w:rsidR="00536DED">
        <w:rPr>
          <w:rFonts w:ascii="Times New Roman" w:hAnsi="Times New Roman" w:cs="Times New Roman"/>
        </w:rPr>
        <w:t xml:space="preserve"> oglasa zastupljenije, odnosno karakterističnije za različite industrije.</w:t>
      </w:r>
      <w:ins w:id="100" w:author="Davor Trbušić" w:date="2024-08-13T14:45:00Z">
        <w:r w:rsidR="005E7BD3">
          <w:rPr>
            <w:rFonts w:ascii="Times New Roman" w:hAnsi="Times New Roman" w:cs="Times New Roman"/>
          </w:rPr>
          <w:t xml:space="preserve"> </w:t>
        </w:r>
      </w:ins>
    </w:p>
    <w:p w14:paraId="6D06DD20" w14:textId="25F8D23C" w:rsidR="000F3803" w:rsidRDefault="000F3803" w:rsidP="008770E0">
      <w:pPr>
        <w:spacing w:line="360" w:lineRule="auto"/>
        <w:jc w:val="both"/>
        <w:rPr>
          <w:rFonts w:ascii="Times New Roman" w:hAnsi="Times New Roman" w:cs="Times New Roman"/>
        </w:rPr>
      </w:pPr>
      <w:r>
        <w:rPr>
          <w:rFonts w:ascii="Times New Roman" w:hAnsi="Times New Roman" w:cs="Times New Roman"/>
        </w:rPr>
        <w:t xml:space="preserve">Na jednak su način uspoređene </w:t>
      </w:r>
      <w:r w:rsidR="00536DED">
        <w:rPr>
          <w:rFonts w:ascii="Times New Roman" w:hAnsi="Times New Roman" w:cs="Times New Roman"/>
        </w:rPr>
        <w:t xml:space="preserve">i promatrane vrste izjava koje se nalaze u analiziranim </w:t>
      </w:r>
      <w:r w:rsidR="00536DED">
        <w:rPr>
          <w:rFonts w:ascii="Times New Roman" w:hAnsi="Times New Roman" w:cs="Times New Roman"/>
          <w:i/>
          <w:iCs/>
        </w:rPr>
        <w:t xml:space="preserve">nativnim </w:t>
      </w:r>
      <w:r w:rsidR="00536DED">
        <w:rPr>
          <w:rFonts w:ascii="Times New Roman" w:hAnsi="Times New Roman" w:cs="Times New Roman"/>
        </w:rPr>
        <w:t xml:space="preserve">oglasima – s obzirom na vrstu industrije kojoj pripada oglašivač te s obzirom na doseg te objave. </w:t>
      </w:r>
    </w:p>
    <w:p w14:paraId="57402437" w14:textId="77777777" w:rsidR="005E5F5D" w:rsidRPr="00536DED" w:rsidRDefault="005E5F5D" w:rsidP="008770E0">
      <w:pPr>
        <w:spacing w:line="360" w:lineRule="auto"/>
        <w:jc w:val="both"/>
        <w:rPr>
          <w:rFonts w:ascii="Times New Roman" w:hAnsi="Times New Roman" w:cs="Times New Roman"/>
        </w:rPr>
      </w:pPr>
    </w:p>
    <w:p w14:paraId="65F61AD3" w14:textId="77777777" w:rsidR="00C81A55" w:rsidRDefault="00C81A55" w:rsidP="00C81A55">
      <w:pPr>
        <w:spacing w:line="360" w:lineRule="auto"/>
        <w:ind w:firstLine="720"/>
        <w:jc w:val="both"/>
        <w:rPr>
          <w:rFonts w:ascii="Times New Roman" w:hAnsi="Times New Roman" w:cs="Times New Roman"/>
        </w:rPr>
      </w:pPr>
    </w:p>
    <w:p w14:paraId="7B961A2C" w14:textId="41D99FEB" w:rsidR="00D86E03" w:rsidRDefault="00D86E03" w:rsidP="00D86E03">
      <w:pPr>
        <w:spacing w:line="360" w:lineRule="auto"/>
        <w:jc w:val="both"/>
        <w:rPr>
          <w:rFonts w:ascii="Times New Roman" w:hAnsi="Times New Roman" w:cs="Times New Roman"/>
          <w:b/>
          <w:bCs/>
          <w:lang w:val="en-US"/>
        </w:rPr>
      </w:pPr>
      <w:r>
        <w:rPr>
          <w:rFonts w:ascii="Times New Roman" w:hAnsi="Times New Roman" w:cs="Times New Roman"/>
          <w:b/>
          <w:bCs/>
          <w:lang w:val="en-US"/>
        </w:rPr>
        <w:t>4</w:t>
      </w:r>
      <w:r w:rsidRPr="008E6B28">
        <w:rPr>
          <w:rFonts w:ascii="Times New Roman" w:hAnsi="Times New Roman" w:cs="Times New Roman"/>
          <w:b/>
          <w:bCs/>
          <w:lang w:val="en-US"/>
        </w:rPr>
        <w:t xml:space="preserve">. </w:t>
      </w:r>
      <w:r>
        <w:rPr>
          <w:rFonts w:ascii="Times New Roman" w:hAnsi="Times New Roman" w:cs="Times New Roman"/>
          <w:b/>
          <w:bCs/>
          <w:lang w:val="en-US"/>
        </w:rPr>
        <w:t xml:space="preserve">Results and </w:t>
      </w:r>
      <w:ins w:id="101" w:author="Davor Trbušić" w:date="2024-08-13T14:45:00Z">
        <w:r w:rsidR="005E7BD3">
          <w:rPr>
            <w:rFonts w:ascii="Times New Roman" w:hAnsi="Times New Roman" w:cs="Times New Roman"/>
            <w:b/>
            <w:bCs/>
            <w:lang w:val="en-US"/>
          </w:rPr>
          <w:t>D</w:t>
        </w:r>
      </w:ins>
      <w:del w:id="102" w:author="Davor Trbušić" w:date="2024-08-13T14:45:00Z">
        <w:r w:rsidDel="005E7BD3">
          <w:rPr>
            <w:rFonts w:ascii="Times New Roman" w:hAnsi="Times New Roman" w:cs="Times New Roman"/>
            <w:b/>
            <w:bCs/>
            <w:lang w:val="en-US"/>
          </w:rPr>
          <w:delText>d</w:delText>
        </w:r>
      </w:del>
      <w:r>
        <w:rPr>
          <w:rFonts w:ascii="Times New Roman" w:hAnsi="Times New Roman" w:cs="Times New Roman"/>
          <w:b/>
          <w:bCs/>
          <w:lang w:val="en-US"/>
        </w:rPr>
        <w:t>iscussion</w:t>
      </w:r>
    </w:p>
    <w:p w14:paraId="329C3866" w14:textId="77777777" w:rsidR="00D86E03" w:rsidRPr="008E6B28" w:rsidRDefault="00D86E03" w:rsidP="00D86E03">
      <w:pPr>
        <w:spacing w:line="360" w:lineRule="auto"/>
        <w:jc w:val="both"/>
        <w:rPr>
          <w:rFonts w:ascii="Times New Roman" w:hAnsi="Times New Roman" w:cs="Times New Roman"/>
          <w:b/>
          <w:bCs/>
          <w:lang w:val="en-US"/>
        </w:rPr>
      </w:pPr>
    </w:p>
    <w:p w14:paraId="4605DE6D" w14:textId="322D8D3B" w:rsidR="005E5F5D" w:rsidRDefault="00D86E03" w:rsidP="005E5F5D">
      <w:pPr>
        <w:spacing w:after="240" w:line="360" w:lineRule="auto"/>
        <w:ind w:firstLine="720"/>
        <w:jc w:val="both"/>
        <w:rPr>
          <w:rFonts w:ascii="Times New Roman" w:hAnsi="Times New Roman" w:cs="Times New Roman"/>
        </w:rPr>
      </w:pPr>
      <w:r>
        <w:rPr>
          <w:rFonts w:ascii="Times New Roman" w:hAnsi="Times New Roman" w:cs="Times New Roman"/>
        </w:rPr>
        <w:t xml:space="preserve">Od ukupnog broja od 543 analizirana </w:t>
      </w:r>
      <w:r>
        <w:rPr>
          <w:rFonts w:ascii="Times New Roman" w:hAnsi="Times New Roman" w:cs="Times New Roman"/>
          <w:i/>
          <w:iCs/>
        </w:rPr>
        <w:t xml:space="preserve">nativna </w:t>
      </w:r>
      <w:r>
        <w:rPr>
          <w:rFonts w:ascii="Times New Roman" w:hAnsi="Times New Roman" w:cs="Times New Roman"/>
        </w:rPr>
        <w:t>oglasa</w:t>
      </w:r>
      <w:r w:rsidR="005E5F5D">
        <w:rPr>
          <w:rFonts w:ascii="Times New Roman" w:hAnsi="Times New Roman" w:cs="Times New Roman"/>
        </w:rPr>
        <w:t xml:space="preserve"> koja su objavljena</w:t>
      </w:r>
      <w:r>
        <w:rPr>
          <w:rFonts w:ascii="Times New Roman" w:hAnsi="Times New Roman" w:cs="Times New Roman"/>
        </w:rPr>
        <w:t xml:space="preserve"> </w:t>
      </w:r>
      <w:r w:rsidR="005E5F5D" w:rsidRPr="005E5F5D">
        <w:rPr>
          <w:rFonts w:ascii="Times New Roman" w:hAnsi="Times New Roman" w:cs="Times New Roman"/>
        </w:rPr>
        <w:t>u šestomjesečnom razdoblju (prosinac 2021. – svibanj 2022.)</w:t>
      </w:r>
      <w:r w:rsidR="005E5F5D">
        <w:rPr>
          <w:rFonts w:ascii="Times New Roman" w:hAnsi="Times New Roman" w:cs="Times New Roman"/>
        </w:rPr>
        <w:t xml:space="preserve"> na šest hrvatskih internetskih portala koji zadovoljavaju kriterij posjećenosti i relevantnosti</w:t>
      </w:r>
      <w:r w:rsidR="005350E0">
        <w:rPr>
          <w:rFonts w:ascii="Times New Roman" w:hAnsi="Times New Roman" w:cs="Times New Roman"/>
        </w:rPr>
        <w:t xml:space="preserve"> </w:t>
      </w:r>
      <w:r w:rsidR="005350E0">
        <w:rPr>
          <w:rFonts w:ascii="Times New Roman" w:hAnsi="Times New Roman" w:cs="Times New Roman"/>
          <w:i/>
          <w:iCs/>
        </w:rPr>
        <w:t>(jutarnji.hr, index.hr, vecernji.hr, 24sata.hr, telegram.hr, slobodnadalmacija.hr)</w:t>
      </w:r>
      <w:r w:rsidR="005E5F5D">
        <w:rPr>
          <w:rFonts w:ascii="Times New Roman" w:hAnsi="Times New Roman" w:cs="Times New Roman"/>
        </w:rPr>
        <w:t>,</w:t>
      </w:r>
      <w:r w:rsidR="005E5F5D" w:rsidRPr="005E5F5D">
        <w:rPr>
          <w:rFonts w:ascii="Times New Roman" w:hAnsi="Times New Roman" w:cs="Times New Roman"/>
        </w:rPr>
        <w:t xml:space="preserve"> </w:t>
      </w:r>
      <w:r w:rsidR="005E5F5D">
        <w:rPr>
          <w:rFonts w:ascii="Times New Roman" w:hAnsi="Times New Roman" w:cs="Times New Roman"/>
        </w:rPr>
        <w:t xml:space="preserve">kod njih gotovo četiri petine (79,01 %) utvrđena je zastupljenost </w:t>
      </w:r>
      <w:r w:rsidR="005E5F5D">
        <w:rPr>
          <w:rFonts w:ascii="Times New Roman" w:hAnsi="Times New Roman" w:cs="Times New Roman"/>
          <w:i/>
          <w:iCs/>
        </w:rPr>
        <w:t xml:space="preserve">clickbait </w:t>
      </w:r>
      <w:r w:rsidR="005E5F5D">
        <w:rPr>
          <w:rFonts w:ascii="Times New Roman" w:hAnsi="Times New Roman" w:cs="Times New Roman"/>
        </w:rPr>
        <w:t xml:space="preserve">naslova. </w:t>
      </w:r>
    </w:p>
    <w:p w14:paraId="5D4CAD5D" w14:textId="7EB4F9F4" w:rsidR="005E5F5D" w:rsidRPr="00706E1B" w:rsidRDefault="00533278" w:rsidP="005E5F5D">
      <w:pPr>
        <w:spacing w:after="240" w:line="360" w:lineRule="auto"/>
        <w:jc w:val="both"/>
        <w:rPr>
          <w:rFonts w:ascii="Times New Roman" w:hAnsi="Times New Roman" w:cs="Times New Roman"/>
        </w:rPr>
      </w:pPr>
      <w:ins w:id="103" w:author="Davor Trbušić" w:date="2024-08-13T14:59:00Z">
        <w:r>
          <w:rPr>
            <w:rFonts w:ascii="Times New Roman" w:hAnsi="Times New Roman" w:cs="Times New Roman"/>
          </w:rPr>
          <w:lastRenderedPageBreak/>
          <w:t>Pri određivanju o</w:t>
        </w:r>
      </w:ins>
      <w:ins w:id="104" w:author="Davor Trbušić" w:date="2024-08-13T14:58:00Z">
        <w:r w:rsidR="002039BE">
          <w:rPr>
            <w:rFonts w:ascii="Times New Roman" w:hAnsi="Times New Roman" w:cs="Times New Roman"/>
          </w:rPr>
          <w:t xml:space="preserve">bilježja </w:t>
        </w:r>
      </w:ins>
      <w:ins w:id="105" w:author="Davor Trbušić" w:date="2024-08-13T14:59:00Z">
        <w:r>
          <w:rPr>
            <w:rFonts w:ascii="Times New Roman" w:hAnsi="Times New Roman" w:cs="Times New Roman"/>
            <w:i/>
            <w:iCs/>
          </w:rPr>
          <w:t xml:space="preserve">clickbait </w:t>
        </w:r>
        <w:r>
          <w:rPr>
            <w:rFonts w:ascii="Times New Roman" w:hAnsi="Times New Roman" w:cs="Times New Roman"/>
          </w:rPr>
          <w:t>poslužili smo se tipologijom</w:t>
        </w:r>
      </w:ins>
      <w:ins w:id="106" w:author="Davor Trbušić" w:date="2024-08-13T14:58:00Z">
        <w:r w:rsidR="002039BE">
          <w:rPr>
            <w:rFonts w:ascii="Times New Roman" w:hAnsi="Times New Roman" w:cs="Times New Roman"/>
          </w:rPr>
          <w:t xml:space="preserve"> </w:t>
        </w:r>
      </w:ins>
      <w:ins w:id="107" w:author="Davor Trbušić" w:date="2024-08-13T14:59:00Z">
        <w:r>
          <w:rPr>
            <w:rFonts w:ascii="Times New Roman" w:hAnsi="Times New Roman" w:cs="Times New Roman"/>
          </w:rPr>
          <w:t>koju su definirali Kanižaj</w:t>
        </w:r>
      </w:ins>
      <w:ins w:id="108" w:author="Davor Trbušić" w:date="2024-08-13T15:00:00Z">
        <w:r>
          <w:rPr>
            <w:rFonts w:ascii="Times New Roman" w:hAnsi="Times New Roman" w:cs="Times New Roman"/>
          </w:rPr>
          <w:t xml:space="preserve">… </w:t>
        </w:r>
      </w:ins>
      <w:del w:id="109" w:author="Davor Trbušić" w:date="2024-08-13T15:00:00Z">
        <w:r w:rsidR="005E5F5D" w:rsidDel="00533278">
          <w:rPr>
            <w:rFonts w:ascii="Times New Roman" w:hAnsi="Times New Roman" w:cs="Times New Roman"/>
          </w:rPr>
          <w:delText xml:space="preserve">Naime, prema podacima koji su prikazani u </w:delText>
        </w:r>
        <w:r w:rsidR="005E5F5D" w:rsidDel="00533278">
          <w:rPr>
            <w:rFonts w:ascii="Times New Roman" w:hAnsi="Times New Roman" w:cs="Times New Roman"/>
            <w:i/>
            <w:iCs/>
          </w:rPr>
          <w:delText>Tablici 1,</w:delText>
        </w:r>
      </w:del>
      <w:ins w:id="110" w:author="Davor Trbušić" w:date="2024-08-13T15:00:00Z">
        <w:r>
          <w:rPr>
            <w:rFonts w:ascii="Times New Roman" w:hAnsi="Times New Roman" w:cs="Times New Roman"/>
          </w:rPr>
          <w:t>Istraživanje je pokazalo kako su</w:t>
        </w:r>
      </w:ins>
      <w:r w:rsidR="005E5F5D">
        <w:rPr>
          <w:rFonts w:ascii="Times New Roman" w:hAnsi="Times New Roman" w:cs="Times New Roman"/>
          <w:i/>
          <w:iCs/>
        </w:rPr>
        <w:t xml:space="preserve"> </w:t>
      </w:r>
      <w:r w:rsidR="005E5F5D">
        <w:rPr>
          <w:rFonts w:ascii="Times New Roman" w:hAnsi="Times New Roman" w:cs="Times New Roman"/>
        </w:rPr>
        <w:t xml:space="preserve">najzastupljeniji </w:t>
      </w:r>
      <w:del w:id="111" w:author="Davor Trbušić" w:date="2024-08-13T15:00:00Z">
        <w:r w:rsidR="005E5F5D" w:rsidDel="00533278">
          <w:rPr>
            <w:rFonts w:ascii="Times New Roman" w:hAnsi="Times New Roman" w:cs="Times New Roman"/>
          </w:rPr>
          <w:delText xml:space="preserve">su </w:delText>
        </w:r>
      </w:del>
      <w:r w:rsidR="005E5F5D">
        <w:rPr>
          <w:rFonts w:ascii="Times New Roman" w:hAnsi="Times New Roman" w:cs="Times New Roman"/>
        </w:rPr>
        <w:t xml:space="preserve">oni </w:t>
      </w:r>
      <w:ins w:id="112" w:author="Davor Trbušić" w:date="2024-08-13T15:00:00Z">
        <w:r>
          <w:rPr>
            <w:rFonts w:ascii="Times New Roman" w:hAnsi="Times New Roman" w:cs="Times New Roman"/>
            <w:i/>
            <w:iCs/>
          </w:rPr>
          <w:t xml:space="preserve">clickbait </w:t>
        </w:r>
      </w:ins>
      <w:r w:rsidR="005E5F5D">
        <w:rPr>
          <w:rFonts w:ascii="Times New Roman" w:hAnsi="Times New Roman" w:cs="Times New Roman"/>
        </w:rPr>
        <w:t>naslovi koje karakterizira neizvjesnost</w:t>
      </w:r>
      <w:ins w:id="113" w:author="Davor Trbušić" w:date="2024-08-13T15:00:00Z">
        <w:r>
          <w:rPr>
            <w:rFonts w:ascii="Times New Roman" w:hAnsi="Times New Roman" w:cs="Times New Roman"/>
          </w:rPr>
          <w:t xml:space="preserve"> (</w:t>
        </w:r>
      </w:ins>
      <w:del w:id="114" w:author="Davor Trbušić" w:date="2024-08-13T15:00:00Z">
        <w:r w:rsidR="005E5F5D" w:rsidDel="00533278">
          <w:rPr>
            <w:rFonts w:ascii="Times New Roman" w:hAnsi="Times New Roman" w:cs="Times New Roman"/>
          </w:rPr>
          <w:delText xml:space="preserve">, što je stil koji je primijećen kod </w:delText>
        </w:r>
      </w:del>
      <w:r w:rsidR="005E5F5D">
        <w:rPr>
          <w:rFonts w:ascii="Times New Roman" w:hAnsi="Times New Roman" w:cs="Times New Roman"/>
        </w:rPr>
        <w:t>44,38</w:t>
      </w:r>
      <w:ins w:id="115" w:author="Davor Trbušić" w:date="2024-08-13T15:00:00Z">
        <w:r>
          <w:rPr>
            <w:rFonts w:ascii="Times New Roman" w:hAnsi="Times New Roman" w:cs="Times New Roman"/>
          </w:rPr>
          <w:t xml:space="preserve"> %)</w:t>
        </w:r>
      </w:ins>
      <w:del w:id="116" w:author="Davor Trbušić" w:date="2024-08-13T15:00:00Z">
        <w:r w:rsidR="005E5F5D" w:rsidDel="00533278">
          <w:rPr>
            <w:rFonts w:ascii="Times New Roman" w:hAnsi="Times New Roman" w:cs="Times New Roman"/>
          </w:rPr>
          <w:delText xml:space="preserve"> posto naslova</w:delText>
        </w:r>
      </w:del>
      <w:r w:rsidR="005E5F5D">
        <w:rPr>
          <w:rFonts w:ascii="Times New Roman" w:hAnsi="Times New Roman" w:cs="Times New Roman"/>
        </w:rPr>
        <w:t xml:space="preserve">. Više kombinacija stilova u naslovima je zamijećeno kod 13,81 </w:t>
      </w:r>
      <w:del w:id="117" w:author="Davor Trbušić" w:date="2024-08-13T15:02:00Z">
        <w:r w:rsidR="005E5F5D" w:rsidDel="00533278">
          <w:rPr>
            <w:rFonts w:ascii="Times New Roman" w:hAnsi="Times New Roman" w:cs="Times New Roman"/>
          </w:rPr>
          <w:delText xml:space="preserve">posto </w:delText>
        </w:r>
      </w:del>
      <w:ins w:id="118" w:author="Davor Trbušić" w:date="2024-08-13T15:02:00Z">
        <w:r>
          <w:rPr>
            <w:rFonts w:ascii="Times New Roman" w:hAnsi="Times New Roman" w:cs="Times New Roman"/>
          </w:rPr>
          <w:t xml:space="preserve">% </w:t>
        </w:r>
      </w:ins>
      <w:del w:id="119" w:author="Davor Trbušić" w:date="2024-08-13T15:03:00Z">
        <w:r w:rsidR="005E5F5D" w:rsidDel="00533278">
          <w:rPr>
            <w:rFonts w:ascii="Times New Roman" w:hAnsi="Times New Roman" w:cs="Times New Roman"/>
          </w:rPr>
          <w:delText>članaka</w:delText>
        </w:r>
      </w:del>
      <w:ins w:id="120" w:author="Davor Trbušić" w:date="2024-08-13T15:03:00Z">
        <w:r>
          <w:rPr>
            <w:rFonts w:ascii="Times New Roman" w:hAnsi="Times New Roman" w:cs="Times New Roman"/>
          </w:rPr>
          <w:t>oglasa</w:t>
        </w:r>
      </w:ins>
      <w:r w:rsidR="005E5F5D">
        <w:rPr>
          <w:rFonts w:ascii="Times New Roman" w:hAnsi="Times New Roman" w:cs="Times New Roman"/>
        </w:rPr>
        <w:t xml:space="preserve">, </w:t>
      </w:r>
      <w:r w:rsidR="00706E1B">
        <w:rPr>
          <w:rFonts w:ascii="Times New Roman" w:hAnsi="Times New Roman" w:cs="Times New Roman"/>
        </w:rPr>
        <w:t xml:space="preserve">dok je 20,99 </w:t>
      </w:r>
      <w:ins w:id="121" w:author="Davor Trbušić" w:date="2024-08-13T15:02:00Z">
        <w:r>
          <w:rPr>
            <w:rFonts w:ascii="Times New Roman" w:hAnsi="Times New Roman" w:cs="Times New Roman"/>
          </w:rPr>
          <w:t xml:space="preserve">% </w:t>
        </w:r>
      </w:ins>
      <w:r w:rsidR="00706E1B">
        <w:rPr>
          <w:rFonts w:ascii="Times New Roman" w:hAnsi="Times New Roman" w:cs="Times New Roman"/>
        </w:rPr>
        <w:t xml:space="preserve">naslova bilo bez ijedne </w:t>
      </w:r>
      <w:r w:rsidR="00706E1B">
        <w:rPr>
          <w:rFonts w:ascii="Times New Roman" w:hAnsi="Times New Roman" w:cs="Times New Roman"/>
          <w:i/>
          <w:iCs/>
        </w:rPr>
        <w:t xml:space="preserve">clickbait </w:t>
      </w:r>
      <w:r w:rsidR="00706E1B">
        <w:rPr>
          <w:rFonts w:ascii="Times New Roman" w:hAnsi="Times New Roman" w:cs="Times New Roman"/>
        </w:rPr>
        <w:t xml:space="preserve">karakteristike. </w:t>
      </w:r>
    </w:p>
    <w:p w14:paraId="112F514A" w14:textId="1390F5EE" w:rsidR="00536DED" w:rsidRDefault="005E5F5D" w:rsidP="005E5F5D">
      <w:pPr>
        <w:spacing w:after="240" w:line="360" w:lineRule="auto"/>
        <w:jc w:val="both"/>
        <w:rPr>
          <w:rFonts w:ascii="Times New Roman" w:hAnsi="Times New Roman" w:cs="Times New Roman"/>
        </w:rPr>
      </w:pPr>
      <w:del w:id="122" w:author="Davor Trbušić" w:date="2024-08-13T15:02:00Z">
        <w:r w:rsidDel="00533278">
          <w:rPr>
            <w:rFonts w:ascii="Times New Roman" w:hAnsi="Times New Roman" w:cs="Times New Roman"/>
          </w:rPr>
          <w:delText xml:space="preserve">Od pojedinačnih karakteristika </w:delText>
        </w:r>
        <w:r w:rsidDel="00533278">
          <w:rPr>
            <w:rFonts w:ascii="Times New Roman" w:hAnsi="Times New Roman" w:cs="Times New Roman"/>
            <w:i/>
            <w:iCs/>
          </w:rPr>
          <w:delText xml:space="preserve">clickbait </w:delText>
        </w:r>
        <w:r w:rsidDel="00533278">
          <w:rPr>
            <w:rFonts w:ascii="Times New Roman" w:hAnsi="Times New Roman" w:cs="Times New Roman"/>
          </w:rPr>
          <w:delText xml:space="preserve">naslova s 9,39 posto </w:delText>
        </w:r>
        <w:r w:rsidR="008A1B61" w:rsidDel="00533278">
          <w:rPr>
            <w:rFonts w:ascii="Times New Roman" w:hAnsi="Times New Roman" w:cs="Times New Roman"/>
          </w:rPr>
          <w:delText xml:space="preserve">su </w:delText>
        </w:r>
        <w:r w:rsidDel="00533278">
          <w:rPr>
            <w:rFonts w:ascii="Times New Roman" w:hAnsi="Times New Roman" w:cs="Times New Roman"/>
          </w:rPr>
          <w:delText xml:space="preserve">zastupljeni </w:delText>
        </w:r>
      </w:del>
      <w:ins w:id="123" w:author="Davor Trbušić" w:date="2024-08-13T15:02:00Z">
        <w:r w:rsidR="00533278">
          <w:rPr>
            <w:rFonts w:ascii="Times New Roman" w:hAnsi="Times New Roman" w:cs="Times New Roman"/>
          </w:rPr>
          <w:t>N</w:t>
        </w:r>
      </w:ins>
      <w:del w:id="124" w:author="Davor Trbušić" w:date="2024-08-13T15:02:00Z">
        <w:r w:rsidDel="00533278">
          <w:rPr>
            <w:rFonts w:ascii="Times New Roman" w:hAnsi="Times New Roman" w:cs="Times New Roman"/>
          </w:rPr>
          <w:delText>n</w:delText>
        </w:r>
      </w:del>
      <w:r>
        <w:rPr>
          <w:rFonts w:ascii="Times New Roman" w:hAnsi="Times New Roman" w:cs="Times New Roman"/>
        </w:rPr>
        <w:t xml:space="preserve">aslovi u kojima prevladava </w:t>
      </w:r>
      <w:r w:rsidR="008A1B61">
        <w:rPr>
          <w:rFonts w:ascii="Times New Roman" w:hAnsi="Times New Roman" w:cs="Times New Roman"/>
        </w:rPr>
        <w:t xml:space="preserve">stil koji podrazumijeva </w:t>
      </w:r>
      <w:r>
        <w:rPr>
          <w:rFonts w:ascii="Times New Roman" w:hAnsi="Times New Roman" w:cs="Times New Roman"/>
        </w:rPr>
        <w:t>korištenje brojkama</w:t>
      </w:r>
      <w:ins w:id="125" w:author="Davor Trbušić" w:date="2024-08-13T15:02:00Z">
        <w:r w:rsidR="00533278">
          <w:rPr>
            <w:rFonts w:ascii="Times New Roman" w:hAnsi="Times New Roman" w:cs="Times New Roman"/>
          </w:rPr>
          <w:t xml:space="preserve"> pojavljuje se u 9,39 % </w:t>
        </w:r>
      </w:ins>
      <w:ins w:id="126" w:author="Davor Trbušić" w:date="2024-08-13T15:03:00Z">
        <w:r w:rsidR="00533278">
          <w:rPr>
            <w:rFonts w:ascii="Times New Roman" w:hAnsi="Times New Roman" w:cs="Times New Roman"/>
          </w:rPr>
          <w:t>slučajeva</w:t>
        </w:r>
      </w:ins>
      <w:r>
        <w:rPr>
          <w:rFonts w:ascii="Times New Roman" w:hAnsi="Times New Roman" w:cs="Times New Roman"/>
        </w:rPr>
        <w:t>, a 5,89 % naslova karakterizira naglašavanje emocija. Kod 4,97</w:t>
      </w:r>
      <w:ins w:id="127" w:author="Davor Trbušić" w:date="2024-08-13T15:03:00Z">
        <w:r w:rsidR="00533278">
          <w:rPr>
            <w:rFonts w:ascii="Times New Roman" w:hAnsi="Times New Roman" w:cs="Times New Roman"/>
          </w:rPr>
          <w:t xml:space="preserve"> %</w:t>
        </w:r>
      </w:ins>
      <w:del w:id="128" w:author="Davor Trbušić" w:date="2024-08-13T15:03:00Z">
        <w:r w:rsidDel="00533278">
          <w:rPr>
            <w:rFonts w:ascii="Times New Roman" w:hAnsi="Times New Roman" w:cs="Times New Roman"/>
          </w:rPr>
          <w:delText xml:space="preserve"> posto</w:delText>
        </w:r>
      </w:del>
      <w:r>
        <w:rPr>
          <w:rFonts w:ascii="Times New Roman" w:hAnsi="Times New Roman" w:cs="Times New Roman"/>
        </w:rPr>
        <w:t xml:space="preserve"> naslova primijećeno je korištenje ned</w:t>
      </w:r>
      <w:r w:rsidR="008A1B61">
        <w:rPr>
          <w:rFonts w:ascii="Times New Roman" w:hAnsi="Times New Roman" w:cs="Times New Roman"/>
        </w:rPr>
        <w:t>e</w:t>
      </w:r>
      <w:r>
        <w:rPr>
          <w:rFonts w:ascii="Times New Roman" w:hAnsi="Times New Roman" w:cs="Times New Roman"/>
        </w:rPr>
        <w:t>fi</w:t>
      </w:r>
      <w:r w:rsidR="008A1B61">
        <w:rPr>
          <w:rFonts w:ascii="Times New Roman" w:hAnsi="Times New Roman" w:cs="Times New Roman"/>
        </w:rPr>
        <w:t>ni</w:t>
      </w:r>
      <w:r>
        <w:rPr>
          <w:rFonts w:ascii="Times New Roman" w:hAnsi="Times New Roman" w:cs="Times New Roman"/>
        </w:rPr>
        <w:t xml:space="preserve">ranim zamjenicama, dok je stil obrnutog narativa registriran kod 0,55 </w:t>
      </w:r>
      <w:ins w:id="129" w:author="Davor Trbušić" w:date="2024-08-13T15:03:00Z">
        <w:r w:rsidR="00533278">
          <w:rPr>
            <w:rFonts w:ascii="Times New Roman" w:hAnsi="Times New Roman" w:cs="Times New Roman"/>
          </w:rPr>
          <w:t>%</w:t>
        </w:r>
      </w:ins>
      <w:del w:id="130" w:author="Davor Trbušić" w:date="2024-08-13T15:03:00Z">
        <w:r w:rsidDel="00533278">
          <w:rPr>
            <w:rFonts w:ascii="Times New Roman" w:hAnsi="Times New Roman" w:cs="Times New Roman"/>
          </w:rPr>
          <w:delText>posto</w:delText>
        </w:r>
      </w:del>
      <w:r>
        <w:rPr>
          <w:rFonts w:ascii="Times New Roman" w:hAnsi="Times New Roman" w:cs="Times New Roman"/>
        </w:rPr>
        <w:t xml:space="preserve"> </w:t>
      </w:r>
      <w:ins w:id="131" w:author="Davor Trbušić" w:date="2024-08-13T15:03:00Z">
        <w:r w:rsidR="00533278">
          <w:rPr>
            <w:rFonts w:ascii="Times New Roman" w:hAnsi="Times New Roman" w:cs="Times New Roman"/>
          </w:rPr>
          <w:t>oglasa</w:t>
        </w:r>
      </w:ins>
      <w:del w:id="132" w:author="Davor Trbušić" w:date="2024-08-13T15:03:00Z">
        <w:r w:rsidDel="00533278">
          <w:rPr>
            <w:rFonts w:ascii="Times New Roman" w:hAnsi="Times New Roman" w:cs="Times New Roman"/>
          </w:rPr>
          <w:delText>članaka</w:delText>
        </w:r>
      </w:del>
      <w:r>
        <w:rPr>
          <w:rFonts w:ascii="Times New Roman" w:hAnsi="Times New Roman" w:cs="Times New Roman"/>
        </w:rPr>
        <w:t xml:space="preserve">.  </w:t>
      </w:r>
    </w:p>
    <w:p w14:paraId="5A774A82" w14:textId="77777777" w:rsidR="00536DED" w:rsidRDefault="00536DED" w:rsidP="00FC0881">
      <w:pPr>
        <w:spacing w:line="360" w:lineRule="auto"/>
        <w:jc w:val="both"/>
        <w:rPr>
          <w:rFonts w:ascii="Times New Roman" w:hAnsi="Times New Roman" w:cs="Times New Roman"/>
        </w:rPr>
      </w:pPr>
    </w:p>
    <w:p w14:paraId="1169A80B" w14:textId="3900C344" w:rsidR="00D94727" w:rsidRPr="0047256A" w:rsidRDefault="00D94727" w:rsidP="00D94727">
      <w:pPr>
        <w:spacing w:line="360" w:lineRule="auto"/>
        <w:rPr>
          <w:rFonts w:ascii="Times New Roman" w:hAnsi="Times New Roman" w:cs="Times New Roman"/>
          <w:i/>
          <w:iCs/>
        </w:rPr>
      </w:pPr>
      <w:r w:rsidRPr="0047256A">
        <w:rPr>
          <w:rFonts w:ascii="Times New Roman" w:hAnsi="Times New Roman" w:cs="Times New Roman"/>
        </w:rPr>
        <w:t xml:space="preserve">Tablica </w:t>
      </w:r>
      <w:r w:rsidR="00D86E03">
        <w:rPr>
          <w:rFonts w:ascii="Times New Roman" w:hAnsi="Times New Roman" w:cs="Times New Roman"/>
        </w:rPr>
        <w:t>1</w:t>
      </w:r>
      <w:r w:rsidRPr="0047256A">
        <w:rPr>
          <w:rFonts w:ascii="Times New Roman" w:hAnsi="Times New Roman" w:cs="Times New Roman"/>
        </w:rPr>
        <w:t xml:space="preserve">. </w:t>
      </w:r>
      <w:r w:rsidR="00323FA6">
        <w:rPr>
          <w:rFonts w:ascii="Times New Roman" w:hAnsi="Times New Roman" w:cs="Times New Roman"/>
        </w:rPr>
        <w:t xml:space="preserve">Zastupljenost obilježja </w:t>
      </w:r>
      <w:r w:rsidR="00323FA6">
        <w:rPr>
          <w:rFonts w:ascii="Times New Roman" w:hAnsi="Times New Roman" w:cs="Times New Roman"/>
          <w:i/>
          <w:iCs/>
        </w:rPr>
        <w:t xml:space="preserve">clickbait </w:t>
      </w:r>
      <w:r w:rsidR="00323FA6">
        <w:rPr>
          <w:rFonts w:ascii="Times New Roman" w:hAnsi="Times New Roman" w:cs="Times New Roman"/>
        </w:rPr>
        <w:t>naslova kod analiziranih</w:t>
      </w:r>
      <w:r w:rsidR="00323FA6" w:rsidRPr="0047256A">
        <w:rPr>
          <w:rFonts w:ascii="Times New Roman" w:hAnsi="Times New Roman" w:cs="Times New Roman"/>
        </w:rPr>
        <w:t xml:space="preserve"> </w:t>
      </w:r>
      <w:r w:rsidR="00323FA6" w:rsidRPr="009C79CB">
        <w:rPr>
          <w:rFonts w:ascii="Times New Roman" w:hAnsi="Times New Roman" w:cs="Times New Roman"/>
          <w:i/>
          <w:iCs/>
        </w:rPr>
        <w:t>nativnih</w:t>
      </w:r>
      <w:r w:rsidR="00323FA6" w:rsidRPr="0047256A">
        <w:rPr>
          <w:rFonts w:ascii="Times New Roman" w:hAnsi="Times New Roman" w:cs="Times New Roman"/>
        </w:rPr>
        <w:t xml:space="preserve"> oglasa (n=</w:t>
      </w:r>
      <w:commentRangeStart w:id="133"/>
      <w:r w:rsidR="00323FA6" w:rsidRPr="0047256A">
        <w:rPr>
          <w:rFonts w:ascii="Times New Roman" w:hAnsi="Times New Roman" w:cs="Times New Roman"/>
        </w:rPr>
        <w:t>543</w:t>
      </w:r>
      <w:commentRangeEnd w:id="133"/>
      <w:r w:rsidR="00533278">
        <w:rPr>
          <w:rStyle w:val="CommentReference"/>
        </w:rPr>
        <w:commentReference w:id="133"/>
      </w:r>
      <w:r w:rsidR="00323FA6" w:rsidRPr="0047256A">
        <w:rPr>
          <w:rFonts w:ascii="Times New Roman" w:hAnsi="Times New Roman" w:cs="Times New Roman"/>
        </w:rPr>
        <w:t>)</w:t>
      </w:r>
    </w:p>
    <w:p w14:paraId="1956A4CA" w14:textId="77777777" w:rsidR="00D94727" w:rsidRPr="00B5075A" w:rsidRDefault="00D94727" w:rsidP="00D94727">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D94727" w:rsidRPr="00FA09AA" w14:paraId="2FD3A74F"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2BFCA2D0" w14:textId="011F2BEA" w:rsidR="00D94727" w:rsidRPr="00FA09A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Obilježja </w:t>
            </w:r>
            <w:r>
              <w:rPr>
                <w:rFonts w:ascii="Times New Roman" w:eastAsia="Times New Roman" w:hAnsi="Times New Roman" w:cs="Times New Roman"/>
                <w:i/>
                <w:iCs/>
                <w:kern w:val="0"/>
                <w:sz w:val="20"/>
                <w:szCs w:val="20"/>
                <w:lang w:eastAsia="hr-HR"/>
                <w14:ligatures w14:val="none"/>
              </w:rPr>
              <w:t xml:space="preserve">clickbait naslova </w:t>
            </w:r>
            <w:r>
              <w:rPr>
                <w:rFonts w:ascii="Times New Roman" w:eastAsia="Times New Roman" w:hAnsi="Times New Roman" w:cs="Times New Roman"/>
                <w:kern w:val="0"/>
                <w:sz w:val="20"/>
                <w:szCs w:val="20"/>
                <w:lang w:eastAsia="hr-HR"/>
                <w14:ligatures w14:val="none"/>
              </w:rPr>
              <w:t>kod</w:t>
            </w:r>
            <w:r w:rsidR="00D94727">
              <w:rPr>
                <w:rFonts w:ascii="Times New Roman" w:eastAsia="Times New Roman" w:hAnsi="Times New Roman" w:cs="Times New Roman"/>
                <w:kern w:val="0"/>
                <w:sz w:val="20"/>
                <w:szCs w:val="20"/>
                <w:lang w:eastAsia="hr-HR"/>
                <w14:ligatures w14:val="none"/>
              </w:rPr>
              <w:t xml:space="preserve"> </w:t>
            </w:r>
            <w:r w:rsidR="00D94727" w:rsidRPr="009C79CB">
              <w:rPr>
                <w:rFonts w:ascii="Times New Roman" w:eastAsia="Times New Roman" w:hAnsi="Times New Roman" w:cs="Times New Roman"/>
                <w:i/>
                <w:iCs/>
                <w:kern w:val="0"/>
                <w:sz w:val="20"/>
                <w:szCs w:val="20"/>
                <w:lang w:eastAsia="hr-HR"/>
                <w14:ligatures w14:val="none"/>
              </w:rPr>
              <w:t>nativnog</w:t>
            </w:r>
            <w:r w:rsidR="00D94727">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15FEDFB4"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6DD8C392" w14:textId="77777777" w:rsidR="00D94727" w:rsidRPr="00FA09AA" w:rsidRDefault="00D94727"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D94727" w:rsidRPr="00FA09AA" w14:paraId="7B5CDA1F"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65C6517F" w14:textId="6BF28C36" w:rsidR="00D94727" w:rsidRPr="00D84AB5" w:rsidRDefault="00D84AB5" w:rsidP="00962F14">
            <w:pPr>
              <w:jc w:val="center"/>
              <w:rPr>
                <w:rFonts w:ascii="Times New Roman" w:eastAsia="Times New Roman" w:hAnsi="Times New Roman" w:cs="Times New Roman"/>
                <w:b w:val="0"/>
                <w:bCs w:val="0"/>
                <w:kern w:val="0"/>
                <w:sz w:val="20"/>
                <w:szCs w:val="20"/>
                <w:lang w:eastAsia="hr-HR"/>
                <w14:ligatures w14:val="none"/>
              </w:rPr>
            </w:pPr>
            <w:bookmarkStart w:id="134" w:name="_Hlk174277283"/>
            <w:r w:rsidRPr="00D84AB5">
              <w:rPr>
                <w:rFonts w:ascii="Times New Roman" w:eastAsia="Times New Roman" w:hAnsi="Times New Roman" w:cs="Times New Roman"/>
                <w:b w:val="0"/>
                <w:bCs w:val="0"/>
                <w:kern w:val="0"/>
                <w:sz w:val="20"/>
                <w:szCs w:val="20"/>
                <w:lang w:eastAsia="hr-HR"/>
                <w14:ligatures w14:val="none"/>
              </w:rPr>
              <w:t>Nedefinirane zamjenice</w:t>
            </w:r>
          </w:p>
        </w:tc>
        <w:tc>
          <w:tcPr>
            <w:tcW w:w="1629" w:type="dxa"/>
            <w:vAlign w:val="center"/>
          </w:tcPr>
          <w:p w14:paraId="04316023" w14:textId="5FD9DDB2"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27</w:t>
            </w:r>
          </w:p>
        </w:tc>
        <w:tc>
          <w:tcPr>
            <w:tcW w:w="1722" w:type="dxa"/>
            <w:vAlign w:val="center"/>
          </w:tcPr>
          <w:p w14:paraId="7541E0E0" w14:textId="78E6618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4,97 </w:t>
            </w:r>
          </w:p>
        </w:tc>
      </w:tr>
      <w:tr w:rsidR="00D94727" w:rsidRPr="00FA09AA" w14:paraId="731FCC53"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428D511" w14:textId="5A8515B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Neizvjesnost</w:t>
            </w:r>
          </w:p>
        </w:tc>
        <w:tc>
          <w:tcPr>
            <w:tcW w:w="1629" w:type="dxa"/>
            <w:shd w:val="clear" w:color="auto" w:fill="F2F2F2" w:themeFill="background1" w:themeFillShade="F2"/>
            <w:vAlign w:val="center"/>
          </w:tcPr>
          <w:p w14:paraId="1D82C61E" w14:textId="5030DDA4"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241</w:t>
            </w:r>
          </w:p>
        </w:tc>
        <w:tc>
          <w:tcPr>
            <w:tcW w:w="1722" w:type="dxa"/>
            <w:shd w:val="clear" w:color="auto" w:fill="F2F2F2" w:themeFill="background1" w:themeFillShade="F2"/>
            <w:vAlign w:val="center"/>
          </w:tcPr>
          <w:p w14:paraId="3CF737AD" w14:textId="677F676D"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44,38</w:t>
            </w:r>
          </w:p>
        </w:tc>
      </w:tr>
      <w:tr w:rsidR="00D94727" w:rsidRPr="00FA09AA" w14:paraId="1F66B5C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5EE7C3F" w14:textId="3EA113AE"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Stil obrnutog narativa</w:t>
            </w:r>
          </w:p>
        </w:tc>
        <w:tc>
          <w:tcPr>
            <w:tcW w:w="1629" w:type="dxa"/>
            <w:vAlign w:val="center"/>
          </w:tcPr>
          <w:p w14:paraId="49214C89" w14:textId="7DB3B4D7"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1D8200D5" w14:textId="51130A68"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D94727" w:rsidRPr="00FA09AA" w14:paraId="4A278B67"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4258A1A8" w14:textId="047D3863"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Naglašavanje emocija</w:t>
            </w:r>
          </w:p>
        </w:tc>
        <w:tc>
          <w:tcPr>
            <w:tcW w:w="1629" w:type="dxa"/>
            <w:shd w:val="clear" w:color="auto" w:fill="F2F2F2" w:themeFill="background1" w:themeFillShade="F2"/>
            <w:vAlign w:val="center"/>
          </w:tcPr>
          <w:p w14:paraId="5D3E885D" w14:textId="5AAA1641"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32</w:t>
            </w:r>
          </w:p>
        </w:tc>
        <w:tc>
          <w:tcPr>
            <w:tcW w:w="1722" w:type="dxa"/>
            <w:shd w:val="clear" w:color="auto" w:fill="F2F2F2" w:themeFill="background1" w:themeFillShade="F2"/>
            <w:vAlign w:val="center"/>
          </w:tcPr>
          <w:p w14:paraId="43024BED" w14:textId="67D05FF6"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5,89</w:t>
            </w:r>
          </w:p>
        </w:tc>
      </w:tr>
      <w:tr w:rsidR="00D94727" w:rsidRPr="00FA09AA" w14:paraId="21CB224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6A1BD31F" w14:textId="71B0E280"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Korištenje brojkama</w:t>
            </w:r>
          </w:p>
        </w:tc>
        <w:tc>
          <w:tcPr>
            <w:tcW w:w="1629" w:type="dxa"/>
            <w:vAlign w:val="center"/>
          </w:tcPr>
          <w:p w14:paraId="487F2AE5" w14:textId="7C68E810"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51</w:t>
            </w:r>
          </w:p>
        </w:tc>
        <w:tc>
          <w:tcPr>
            <w:tcW w:w="1722" w:type="dxa"/>
            <w:vAlign w:val="center"/>
          </w:tcPr>
          <w:p w14:paraId="519D7CD7" w14:textId="4FE9DFD5"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9,39</w:t>
            </w:r>
          </w:p>
        </w:tc>
      </w:tr>
      <w:tr w:rsidR="00D94727" w:rsidRPr="00FA09AA" w14:paraId="57E4EAAB"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08EF5717" w14:textId="189E5452" w:rsidR="00D94727" w:rsidRPr="00B5075A" w:rsidRDefault="00D84AB5"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kombinacija</w:t>
            </w:r>
          </w:p>
        </w:tc>
        <w:tc>
          <w:tcPr>
            <w:tcW w:w="1629" w:type="dxa"/>
            <w:shd w:val="clear" w:color="auto" w:fill="F2F2F2" w:themeFill="background1" w:themeFillShade="F2"/>
            <w:vAlign w:val="center"/>
          </w:tcPr>
          <w:p w14:paraId="60ECB78A" w14:textId="71672D18"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w:t>
            </w:r>
          </w:p>
        </w:tc>
        <w:tc>
          <w:tcPr>
            <w:tcW w:w="1722" w:type="dxa"/>
            <w:shd w:val="clear" w:color="auto" w:fill="F2F2F2" w:themeFill="background1" w:themeFillShade="F2"/>
            <w:vAlign w:val="center"/>
          </w:tcPr>
          <w:p w14:paraId="744A0D16" w14:textId="307CE484"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13,81</w:t>
            </w:r>
          </w:p>
        </w:tc>
      </w:tr>
      <w:tr w:rsidR="00D94727" w:rsidRPr="00FA09AA" w14:paraId="4F872A19" w14:textId="77777777" w:rsidTr="00D84AB5">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040B8EB2" w14:textId="492A20FD" w:rsidR="00D94727" w:rsidRPr="00D84AB5" w:rsidRDefault="00D84AB5"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Nije clickbait naslov</w:t>
            </w:r>
          </w:p>
        </w:tc>
        <w:tc>
          <w:tcPr>
            <w:tcW w:w="1629" w:type="dxa"/>
            <w:vAlign w:val="center"/>
          </w:tcPr>
          <w:p w14:paraId="4A6DFDB5" w14:textId="1575A5F6" w:rsidR="00D94727" w:rsidRPr="00FA09AA" w:rsidRDefault="00D84AB5"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114</w:t>
            </w:r>
          </w:p>
        </w:tc>
        <w:tc>
          <w:tcPr>
            <w:tcW w:w="1722" w:type="dxa"/>
            <w:vAlign w:val="center"/>
          </w:tcPr>
          <w:p w14:paraId="78AAE7AF" w14:textId="4E7AECFE" w:rsidR="00D94727"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r w:rsidR="001C512B">
              <w:rPr>
                <w:rFonts w:ascii="Times New Roman" w:eastAsia="Times New Roman" w:hAnsi="Times New Roman" w:cs="Times New Roman"/>
                <w:kern w:val="0"/>
                <w:sz w:val="20"/>
                <w:szCs w:val="20"/>
                <w:lang w:eastAsia="hr-HR"/>
                <w14:ligatures w14:val="none"/>
              </w:rPr>
              <w:t>0,99</w:t>
            </w:r>
          </w:p>
        </w:tc>
      </w:tr>
      <w:bookmarkEnd w:id="134"/>
    </w:tbl>
    <w:p w14:paraId="4746E40D" w14:textId="77777777" w:rsidR="00D94727" w:rsidRDefault="00D94727" w:rsidP="00FC0881">
      <w:pPr>
        <w:spacing w:line="360" w:lineRule="auto"/>
        <w:jc w:val="both"/>
        <w:rPr>
          <w:rFonts w:ascii="Times New Roman" w:hAnsi="Times New Roman" w:cs="Times New Roman"/>
        </w:rPr>
      </w:pPr>
    </w:p>
    <w:p w14:paraId="38F11FA4" w14:textId="23969E19" w:rsidR="00D94727" w:rsidRDefault="00ED422C" w:rsidP="00533278">
      <w:pPr>
        <w:spacing w:line="360" w:lineRule="auto"/>
        <w:ind w:firstLine="720"/>
        <w:jc w:val="both"/>
        <w:rPr>
          <w:ins w:id="135" w:author="Davor Trbušić" w:date="2024-08-13T15:04:00Z"/>
          <w:rFonts w:ascii="Times New Roman" w:hAnsi="Times New Roman" w:cs="Times New Roman"/>
        </w:rPr>
      </w:pPr>
      <w:r>
        <w:rPr>
          <w:rFonts w:ascii="Times New Roman" w:hAnsi="Times New Roman" w:cs="Times New Roman"/>
        </w:rPr>
        <w:t xml:space="preserve">Kod </w:t>
      </w:r>
      <w:ins w:id="136" w:author="Davor Trbušić" w:date="2024-08-13T15:04:00Z">
        <w:r w:rsidR="00533278">
          <w:rPr>
            <w:rFonts w:ascii="Times New Roman" w:hAnsi="Times New Roman" w:cs="Times New Roman"/>
          </w:rPr>
          <w:t xml:space="preserve">velike </w:t>
        </w:r>
      </w:ins>
      <w:del w:id="137" w:author="Davor Trbušić" w:date="2024-08-13T15:04:00Z">
        <w:r w:rsidDel="00533278">
          <w:rPr>
            <w:rFonts w:ascii="Times New Roman" w:hAnsi="Times New Roman" w:cs="Times New Roman"/>
          </w:rPr>
          <w:delText xml:space="preserve">pretežite </w:delText>
        </w:r>
      </w:del>
      <w:r>
        <w:rPr>
          <w:rFonts w:ascii="Times New Roman" w:hAnsi="Times New Roman" w:cs="Times New Roman"/>
        </w:rPr>
        <w:t xml:space="preserve">većine promatranih </w:t>
      </w:r>
      <w:r>
        <w:rPr>
          <w:rFonts w:ascii="Times New Roman" w:hAnsi="Times New Roman" w:cs="Times New Roman"/>
          <w:i/>
          <w:iCs/>
        </w:rPr>
        <w:t xml:space="preserve">nativnih </w:t>
      </w:r>
      <w:r>
        <w:rPr>
          <w:rFonts w:ascii="Times New Roman" w:hAnsi="Times New Roman" w:cs="Times New Roman"/>
        </w:rPr>
        <w:t>oglasa</w:t>
      </w:r>
      <w:ins w:id="138" w:author="Davor Trbušić" w:date="2024-08-13T15:04:00Z">
        <w:r w:rsidR="00533278">
          <w:rPr>
            <w:rFonts w:ascii="Times New Roman" w:hAnsi="Times New Roman" w:cs="Times New Roman"/>
          </w:rPr>
          <w:t xml:space="preserve"> (</w:t>
        </w:r>
      </w:ins>
      <w:del w:id="139" w:author="Davor Trbušić" w:date="2024-08-13T15:04:00Z">
        <w:r w:rsidDel="00533278">
          <w:rPr>
            <w:rFonts w:ascii="Times New Roman" w:hAnsi="Times New Roman" w:cs="Times New Roman"/>
          </w:rPr>
          <w:delText xml:space="preserve">, njih </w:delText>
        </w:r>
      </w:del>
      <w:r>
        <w:rPr>
          <w:rFonts w:ascii="Times New Roman" w:hAnsi="Times New Roman" w:cs="Times New Roman"/>
        </w:rPr>
        <w:t xml:space="preserve">94,48 </w:t>
      </w:r>
      <w:ins w:id="140" w:author="Davor Trbušić" w:date="2024-08-13T15:04:00Z">
        <w:r w:rsidR="00533278">
          <w:rPr>
            <w:rFonts w:ascii="Times New Roman" w:hAnsi="Times New Roman" w:cs="Times New Roman"/>
          </w:rPr>
          <w:t>%</w:t>
        </w:r>
      </w:ins>
      <w:del w:id="141" w:author="Davor Trbušić" w:date="2024-08-13T15:04:00Z">
        <w:r w:rsidDel="00533278">
          <w:rPr>
            <w:rFonts w:ascii="Times New Roman" w:hAnsi="Times New Roman" w:cs="Times New Roman"/>
          </w:rPr>
          <w:delText>posto</w:delText>
        </w:r>
      </w:del>
      <w:ins w:id="142" w:author="Davor Trbušić" w:date="2024-08-13T15:04:00Z">
        <w:r w:rsidR="00533278">
          <w:rPr>
            <w:rFonts w:ascii="Times New Roman" w:hAnsi="Times New Roman" w:cs="Times New Roman"/>
          </w:rPr>
          <w:t>)</w:t>
        </w:r>
      </w:ins>
      <w:del w:id="143" w:author="Davor Trbušić" w:date="2024-08-13T15:04:00Z">
        <w:r w:rsidDel="00533278">
          <w:rPr>
            <w:rFonts w:ascii="Times New Roman" w:hAnsi="Times New Roman" w:cs="Times New Roman"/>
          </w:rPr>
          <w:delText>,</w:delText>
        </w:r>
      </w:del>
      <w:r>
        <w:rPr>
          <w:rFonts w:ascii="Times New Roman" w:hAnsi="Times New Roman" w:cs="Times New Roman"/>
        </w:rPr>
        <w:t xml:space="preserve"> nije zabilježeno </w:t>
      </w:r>
      <w:del w:id="144" w:author="Davor Trbušić" w:date="2024-08-13T15:06:00Z">
        <w:r w:rsidDel="00533278">
          <w:rPr>
            <w:rFonts w:ascii="Times New Roman" w:hAnsi="Times New Roman" w:cs="Times New Roman"/>
          </w:rPr>
          <w:delText xml:space="preserve">izričito </w:delText>
        </w:r>
      </w:del>
      <w:r>
        <w:rPr>
          <w:rFonts w:ascii="Times New Roman" w:hAnsi="Times New Roman" w:cs="Times New Roman"/>
        </w:rPr>
        <w:t xml:space="preserve">navođenje naziva brenda oglašivača u </w:t>
      </w:r>
      <w:ins w:id="145" w:author="Davor Trbušić" w:date="2024-08-13T15:07:00Z">
        <w:r w:rsidR="00533278">
          <w:rPr>
            <w:rFonts w:ascii="Times New Roman" w:hAnsi="Times New Roman" w:cs="Times New Roman"/>
          </w:rPr>
          <w:t xml:space="preserve">njihovu </w:t>
        </w:r>
      </w:ins>
      <w:r>
        <w:rPr>
          <w:rFonts w:ascii="Times New Roman" w:hAnsi="Times New Roman" w:cs="Times New Roman"/>
        </w:rPr>
        <w:t>naslovu</w:t>
      </w:r>
      <w:ins w:id="146" w:author="Davor Trbušić" w:date="2024-08-13T15:07:00Z">
        <w:r w:rsidR="00533278">
          <w:rPr>
            <w:rFonts w:ascii="Times New Roman" w:hAnsi="Times New Roman" w:cs="Times New Roman"/>
          </w:rPr>
          <w:t>,</w:t>
        </w:r>
      </w:ins>
      <w:r>
        <w:rPr>
          <w:rFonts w:ascii="Times New Roman" w:hAnsi="Times New Roman" w:cs="Times New Roman"/>
        </w:rPr>
        <w:t xml:space="preserve"> </w:t>
      </w:r>
      <w:del w:id="147" w:author="Davor Trbušić" w:date="2024-08-13T15:06:00Z">
        <w:r w:rsidDel="00533278">
          <w:rPr>
            <w:rFonts w:ascii="Times New Roman" w:hAnsi="Times New Roman" w:cs="Times New Roman"/>
          </w:rPr>
          <w:delText xml:space="preserve">samoga </w:delText>
        </w:r>
      </w:del>
      <w:del w:id="148" w:author="Davor Trbušić" w:date="2024-08-13T15:07:00Z">
        <w:r w:rsidDel="00533278">
          <w:rPr>
            <w:rFonts w:ascii="Times New Roman" w:hAnsi="Times New Roman" w:cs="Times New Roman"/>
          </w:rPr>
          <w:delText xml:space="preserve">oglasa, </w:delText>
        </w:r>
      </w:del>
      <w:r>
        <w:rPr>
          <w:rFonts w:ascii="Times New Roman" w:hAnsi="Times New Roman" w:cs="Times New Roman"/>
        </w:rPr>
        <w:t xml:space="preserve">dok je kod 5,52 % ili trideset članaka od njih 543, naziv brenda bio dijelom naslova. </w:t>
      </w:r>
      <w:ins w:id="149" w:author="Davor Trbušić" w:date="2024-08-13T15:05:00Z">
        <w:r w:rsidR="00533278">
          <w:rPr>
            <w:rFonts w:ascii="Times New Roman" w:hAnsi="Times New Roman" w:cs="Times New Roman"/>
          </w:rPr>
          <w:t>TU ĆEMO DODATI TU RAZLIKU IZMEĐU SPONZORIRANOG ČLANKA KOJI U PRAKSI NAVODI OGLAŠIVAČA U NASLOVU I NATIV</w:t>
        </w:r>
      </w:ins>
      <w:ins w:id="150" w:author="Davor Trbušić" w:date="2024-08-13T15:06:00Z">
        <w:r w:rsidR="00533278">
          <w:rPr>
            <w:rFonts w:ascii="Times New Roman" w:hAnsi="Times New Roman" w:cs="Times New Roman"/>
          </w:rPr>
          <w:t>EA KOJI TO NE PRAKTICIRA JER JE RIJEČ O SUPTILNIJOJ OGLAŠIVAČKOJ TAKTICI BLA BLA</w:t>
        </w:r>
      </w:ins>
    </w:p>
    <w:p w14:paraId="698222D1" w14:textId="77777777" w:rsidR="00533278" w:rsidRDefault="00533278" w:rsidP="00ED422C">
      <w:pPr>
        <w:spacing w:line="360" w:lineRule="auto"/>
        <w:ind w:firstLine="720"/>
        <w:jc w:val="both"/>
        <w:rPr>
          <w:rFonts w:ascii="Times New Roman" w:hAnsi="Times New Roman" w:cs="Times New Roman"/>
        </w:rPr>
      </w:pPr>
    </w:p>
    <w:p w14:paraId="579B63B9" w14:textId="07783901" w:rsidR="00C07EA8" w:rsidDel="00DE37C7" w:rsidRDefault="00ED422C" w:rsidP="00C07EA8">
      <w:pPr>
        <w:spacing w:line="360" w:lineRule="auto"/>
        <w:jc w:val="both"/>
        <w:rPr>
          <w:del w:id="151" w:author="Davor Trbušić" w:date="2024-08-13T15:08:00Z"/>
          <w:rFonts w:ascii="Times New Roman" w:hAnsi="Times New Roman" w:cs="Times New Roman"/>
        </w:rPr>
      </w:pPr>
      <w:r>
        <w:rPr>
          <w:rFonts w:ascii="Times New Roman" w:hAnsi="Times New Roman" w:cs="Times New Roman"/>
        </w:rPr>
        <w:tab/>
        <w:t xml:space="preserve">Većina naslova, njih 71,09 </w:t>
      </w:r>
      <w:del w:id="152" w:author="Davor Trbušić" w:date="2024-08-13T15:07:00Z">
        <w:r w:rsidDel="00533278">
          <w:rPr>
            <w:rFonts w:ascii="Times New Roman" w:hAnsi="Times New Roman" w:cs="Times New Roman"/>
          </w:rPr>
          <w:delText>posto</w:delText>
        </w:r>
      </w:del>
      <w:ins w:id="153" w:author="Davor Trbušić" w:date="2024-08-13T15:07:00Z">
        <w:r w:rsidR="00533278">
          <w:rPr>
            <w:rFonts w:ascii="Times New Roman" w:hAnsi="Times New Roman" w:cs="Times New Roman"/>
          </w:rPr>
          <w:t>%</w:t>
        </w:r>
      </w:ins>
      <w:r>
        <w:rPr>
          <w:rFonts w:ascii="Times New Roman" w:hAnsi="Times New Roman" w:cs="Times New Roman"/>
        </w:rPr>
        <w:t>, po vrsti je bilo izjavna rečenica</w:t>
      </w:r>
      <w:r w:rsidR="00995A8D">
        <w:rPr>
          <w:rFonts w:ascii="Times New Roman" w:hAnsi="Times New Roman" w:cs="Times New Roman"/>
        </w:rPr>
        <w:t xml:space="preserve">, dok se petina naslova (20,26 posto) odnosi na upitne, a 8,95 posto na usklične </w:t>
      </w:r>
      <w:commentRangeStart w:id="154"/>
      <w:r w:rsidR="00995A8D">
        <w:rPr>
          <w:rFonts w:ascii="Times New Roman" w:hAnsi="Times New Roman" w:cs="Times New Roman"/>
        </w:rPr>
        <w:t>rečenice</w:t>
      </w:r>
      <w:commentRangeEnd w:id="154"/>
      <w:r w:rsidR="00AC56FA">
        <w:rPr>
          <w:rStyle w:val="CommentReference"/>
        </w:rPr>
        <w:commentReference w:id="154"/>
      </w:r>
      <w:r w:rsidR="00995A8D">
        <w:rPr>
          <w:rFonts w:ascii="Times New Roman" w:hAnsi="Times New Roman" w:cs="Times New Roman"/>
        </w:rPr>
        <w:t xml:space="preserve">. </w:t>
      </w:r>
    </w:p>
    <w:p w14:paraId="16E9EFA5" w14:textId="40F83262" w:rsidR="00995A8D" w:rsidRPr="005350E0" w:rsidRDefault="00995A8D" w:rsidP="00C07EA8">
      <w:pPr>
        <w:spacing w:line="360" w:lineRule="auto"/>
        <w:jc w:val="both"/>
        <w:rPr>
          <w:rFonts w:ascii="Times New Roman" w:hAnsi="Times New Roman" w:cs="Times New Roman"/>
        </w:rPr>
      </w:pPr>
      <w:del w:id="155" w:author="Davor Trbušić" w:date="2024-08-13T15:08:00Z">
        <w:r w:rsidDel="00DE37C7">
          <w:rPr>
            <w:rFonts w:ascii="Times New Roman" w:hAnsi="Times New Roman" w:cs="Times New Roman"/>
          </w:rPr>
          <w:tab/>
        </w:r>
      </w:del>
      <w:r>
        <w:rPr>
          <w:rFonts w:ascii="Times New Roman" w:hAnsi="Times New Roman" w:cs="Times New Roman"/>
        </w:rPr>
        <w:t xml:space="preserve">Na području karakteristika sadržaja promatranih </w:t>
      </w:r>
      <w:r>
        <w:rPr>
          <w:rFonts w:ascii="Times New Roman" w:hAnsi="Times New Roman" w:cs="Times New Roman"/>
          <w:i/>
          <w:iCs/>
        </w:rPr>
        <w:t xml:space="preserve">nativnih </w:t>
      </w:r>
      <w:r w:rsidR="00C07EA8">
        <w:rPr>
          <w:rFonts w:ascii="Times New Roman" w:hAnsi="Times New Roman" w:cs="Times New Roman"/>
        </w:rPr>
        <w:t xml:space="preserve">oglasa, vrijedno je istaknuti da su baš svi analizirani </w:t>
      </w:r>
      <w:del w:id="156" w:author="Davor Trbušić" w:date="2024-08-15T11:55:00Z">
        <w:r w:rsidR="00C07EA8" w:rsidDel="00AC56FA">
          <w:rPr>
            <w:rFonts w:ascii="Times New Roman" w:hAnsi="Times New Roman" w:cs="Times New Roman"/>
          </w:rPr>
          <w:delText xml:space="preserve">članci </w:delText>
        </w:r>
      </w:del>
      <w:ins w:id="157" w:author="Davor Trbušić" w:date="2024-08-15T11:55:00Z">
        <w:r w:rsidR="00AC56FA">
          <w:rPr>
            <w:rFonts w:ascii="Times New Roman" w:hAnsi="Times New Roman" w:cs="Times New Roman"/>
          </w:rPr>
          <w:t xml:space="preserve">oglasi </w:t>
        </w:r>
      </w:ins>
      <w:r w:rsidR="00C07EA8">
        <w:rPr>
          <w:rFonts w:ascii="Times New Roman" w:hAnsi="Times New Roman" w:cs="Times New Roman"/>
        </w:rPr>
        <w:t>imali vizualnu opremu, od čega se samostalno i u kombinacijama s drugim vrstama vizualnog sadržaja</w:t>
      </w:r>
      <w:ins w:id="158" w:author="Davor Trbušić" w:date="2024-08-15T11:55:00Z">
        <w:r w:rsidR="00AC56FA">
          <w:rPr>
            <w:rFonts w:ascii="Times New Roman" w:hAnsi="Times New Roman" w:cs="Times New Roman"/>
          </w:rPr>
          <w:t xml:space="preserve"> </w:t>
        </w:r>
      </w:ins>
      <w:del w:id="159" w:author="Davor Trbušić" w:date="2024-08-15T11:55:00Z">
        <w:r w:rsidR="00C07EA8" w:rsidDel="00AC56FA">
          <w:rPr>
            <w:rFonts w:ascii="Times New Roman" w:hAnsi="Times New Roman" w:cs="Times New Roman"/>
          </w:rPr>
          <w:delText xml:space="preserve">, </w:delText>
        </w:r>
      </w:del>
      <w:r w:rsidR="00C07EA8">
        <w:rPr>
          <w:rFonts w:ascii="Times New Roman" w:hAnsi="Times New Roman" w:cs="Times New Roman"/>
        </w:rPr>
        <w:t>u prvome planu ističe fotografija.</w:t>
      </w:r>
      <w:r w:rsidR="005350E0">
        <w:rPr>
          <w:rFonts w:ascii="Times New Roman" w:hAnsi="Times New Roman" w:cs="Times New Roman"/>
        </w:rPr>
        <w:t xml:space="preserve"> Kao što prikazuju podaci iz </w:t>
      </w:r>
      <w:r w:rsidR="005350E0">
        <w:rPr>
          <w:rFonts w:ascii="Times New Roman" w:hAnsi="Times New Roman" w:cs="Times New Roman"/>
          <w:i/>
          <w:iCs/>
        </w:rPr>
        <w:t xml:space="preserve">Tablice 2, </w:t>
      </w:r>
      <w:r w:rsidR="005350E0">
        <w:rPr>
          <w:rFonts w:ascii="Times New Roman" w:hAnsi="Times New Roman" w:cs="Times New Roman"/>
        </w:rPr>
        <w:t>u</w:t>
      </w:r>
      <w:r w:rsidR="00C07EA8">
        <w:rPr>
          <w:rFonts w:ascii="Times New Roman" w:hAnsi="Times New Roman" w:cs="Times New Roman"/>
        </w:rPr>
        <w:t xml:space="preserve"> 73,67 </w:t>
      </w:r>
      <w:del w:id="160" w:author="Davor Trbušić" w:date="2024-08-15T11:56:00Z">
        <w:r w:rsidR="00C07EA8" w:rsidDel="00AC56FA">
          <w:rPr>
            <w:rFonts w:ascii="Times New Roman" w:hAnsi="Times New Roman" w:cs="Times New Roman"/>
          </w:rPr>
          <w:delText xml:space="preserve">posto </w:delText>
        </w:r>
      </w:del>
      <w:ins w:id="161"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oglasi su bili opremljeni isključivo fotografskim sadržajem, dok se u 11,97 </w:t>
      </w:r>
      <w:del w:id="162" w:author="Davor Trbušić" w:date="2024-08-15T11:56:00Z">
        <w:r w:rsidR="00C07EA8" w:rsidDel="00AC56FA">
          <w:rPr>
            <w:rFonts w:ascii="Times New Roman" w:hAnsi="Times New Roman" w:cs="Times New Roman"/>
          </w:rPr>
          <w:delText xml:space="preserve">posto </w:delText>
        </w:r>
      </w:del>
      <w:ins w:id="163" w:author="Davor Trbušić" w:date="2024-08-15T11:56:00Z">
        <w:r w:rsidR="00AC56FA">
          <w:rPr>
            <w:rFonts w:ascii="Times New Roman" w:hAnsi="Times New Roman" w:cs="Times New Roman"/>
          </w:rPr>
          <w:t xml:space="preserve">% </w:t>
        </w:r>
      </w:ins>
      <w:r w:rsidR="00C07EA8">
        <w:rPr>
          <w:rFonts w:ascii="Times New Roman" w:hAnsi="Times New Roman" w:cs="Times New Roman"/>
        </w:rPr>
        <w:t xml:space="preserve">slučajeva uz fotografiju nalazio i grafički </w:t>
      </w:r>
      <w:commentRangeStart w:id="164"/>
      <w:r w:rsidR="00C07EA8">
        <w:rPr>
          <w:rFonts w:ascii="Times New Roman" w:hAnsi="Times New Roman" w:cs="Times New Roman"/>
        </w:rPr>
        <w:t>sadržaj</w:t>
      </w:r>
      <w:commentRangeEnd w:id="164"/>
      <w:r w:rsidR="00AC56FA">
        <w:rPr>
          <w:rStyle w:val="CommentReference"/>
        </w:rPr>
        <w:commentReference w:id="164"/>
      </w:r>
      <w:r w:rsidR="005350E0">
        <w:rPr>
          <w:rFonts w:ascii="Times New Roman" w:hAnsi="Times New Roman" w:cs="Times New Roman"/>
        </w:rPr>
        <w:t xml:space="preserve">. </w:t>
      </w:r>
      <w:ins w:id="165" w:author="Davor Trbušić" w:date="2024-08-15T11:57:00Z">
        <w:r w:rsidR="00AC56FA">
          <w:rPr>
            <w:rFonts w:ascii="Times New Roman" w:hAnsi="Times New Roman" w:cs="Times New Roman"/>
          </w:rPr>
          <w:t>Kod</w:t>
        </w:r>
      </w:ins>
      <w:del w:id="166" w:author="Davor Trbušić" w:date="2024-08-15T11:57:00Z">
        <w:r w:rsidR="005350E0" w:rsidDel="00AC56FA">
          <w:rPr>
            <w:rFonts w:ascii="Times New Roman" w:hAnsi="Times New Roman" w:cs="Times New Roman"/>
          </w:rPr>
          <w:delText>U</w:delText>
        </w:r>
      </w:del>
      <w:r w:rsidR="00C07EA8">
        <w:rPr>
          <w:rFonts w:ascii="Times New Roman" w:hAnsi="Times New Roman" w:cs="Times New Roman"/>
        </w:rPr>
        <w:t xml:space="preserve"> 11,05 % </w:t>
      </w:r>
      <w:del w:id="167" w:author="Davor Trbušić" w:date="2024-08-15T11:57:00Z">
        <w:r w:rsidR="00C07EA8" w:rsidDel="00AC56FA">
          <w:rPr>
            <w:rFonts w:ascii="Times New Roman" w:hAnsi="Times New Roman" w:cs="Times New Roman"/>
          </w:rPr>
          <w:delText xml:space="preserve">slučajeva </w:delText>
        </w:r>
      </w:del>
      <w:ins w:id="168" w:author="Davor Trbušić" w:date="2024-08-15T11:57:00Z">
        <w:r w:rsidR="00AC56FA">
          <w:rPr>
            <w:rFonts w:ascii="Times New Roman" w:hAnsi="Times New Roman" w:cs="Times New Roman"/>
          </w:rPr>
          <w:t xml:space="preserve">oglasa </w:t>
        </w:r>
      </w:ins>
      <w:r w:rsidR="00C07EA8">
        <w:rPr>
          <w:rFonts w:ascii="Times New Roman" w:hAnsi="Times New Roman" w:cs="Times New Roman"/>
        </w:rPr>
        <w:t xml:space="preserve">se uz fotografiju nalazio </w:t>
      </w:r>
      <w:r w:rsidR="00C07EA8">
        <w:rPr>
          <w:rFonts w:ascii="Times New Roman" w:hAnsi="Times New Roman" w:cs="Times New Roman"/>
        </w:rPr>
        <w:lastRenderedPageBreak/>
        <w:t xml:space="preserve">i video sadržaj, a u 2,39 </w:t>
      </w:r>
      <w:ins w:id="169" w:author="Davor Trbušić" w:date="2024-08-15T11:57:00Z">
        <w:r w:rsidR="00AC56FA">
          <w:rPr>
            <w:rFonts w:ascii="Times New Roman" w:hAnsi="Times New Roman" w:cs="Times New Roman"/>
          </w:rPr>
          <w:t>%</w:t>
        </w:r>
      </w:ins>
      <w:del w:id="170" w:author="Davor Trbušić" w:date="2024-08-15T11:57:00Z">
        <w:r w:rsidR="00C07EA8" w:rsidDel="00AC56FA">
          <w:rPr>
            <w:rFonts w:ascii="Times New Roman" w:hAnsi="Times New Roman" w:cs="Times New Roman"/>
          </w:rPr>
          <w:delText>posto</w:delText>
        </w:r>
      </w:del>
      <w:r w:rsidR="00C07EA8">
        <w:rPr>
          <w:rFonts w:ascii="Times New Roman" w:hAnsi="Times New Roman" w:cs="Times New Roman"/>
        </w:rPr>
        <w:t xml:space="preserve"> slučajeva se radilo o </w:t>
      </w:r>
      <w:r w:rsidR="00C07EA8">
        <w:rPr>
          <w:rFonts w:ascii="Times New Roman" w:hAnsi="Times New Roman" w:cs="Times New Roman"/>
          <w:i/>
          <w:iCs/>
        </w:rPr>
        <w:t xml:space="preserve">nativnim </w:t>
      </w:r>
      <w:del w:id="171" w:author="Davor Trbušić" w:date="2024-08-15T11:57:00Z">
        <w:r w:rsidR="00C07EA8" w:rsidDel="00AC56FA">
          <w:rPr>
            <w:rFonts w:ascii="Times New Roman" w:hAnsi="Times New Roman" w:cs="Times New Roman"/>
          </w:rPr>
          <w:delText xml:space="preserve">člancima </w:delText>
        </w:r>
      </w:del>
      <w:ins w:id="172" w:author="Davor Trbušić" w:date="2024-08-15T11:57:00Z">
        <w:r w:rsidR="00AC56FA">
          <w:rPr>
            <w:rFonts w:ascii="Times New Roman" w:hAnsi="Times New Roman" w:cs="Times New Roman"/>
          </w:rPr>
          <w:t xml:space="preserve">oglasima </w:t>
        </w:r>
      </w:ins>
      <w:r w:rsidR="00C07EA8">
        <w:rPr>
          <w:rFonts w:ascii="Times New Roman" w:hAnsi="Times New Roman" w:cs="Times New Roman"/>
        </w:rPr>
        <w:t xml:space="preserve">koji su sadržavali </w:t>
      </w:r>
      <w:ins w:id="173" w:author="Davor Trbušić" w:date="2024-08-15T11:57:00Z">
        <w:r w:rsidR="00AC56FA">
          <w:rPr>
            <w:rFonts w:ascii="Times New Roman" w:hAnsi="Times New Roman" w:cs="Times New Roman"/>
          </w:rPr>
          <w:t xml:space="preserve">i </w:t>
        </w:r>
      </w:ins>
      <w:r w:rsidR="00C07EA8">
        <w:rPr>
          <w:rFonts w:ascii="Times New Roman" w:hAnsi="Times New Roman" w:cs="Times New Roman"/>
        </w:rPr>
        <w:t>foto</w:t>
      </w:r>
      <w:ins w:id="174" w:author="Davor Trbušić" w:date="2024-08-15T11:57:00Z">
        <w:r w:rsidR="00AC56FA">
          <w:rPr>
            <w:rFonts w:ascii="Times New Roman" w:hAnsi="Times New Roman" w:cs="Times New Roman"/>
          </w:rPr>
          <w:t xml:space="preserve"> i</w:t>
        </w:r>
      </w:ins>
      <w:del w:id="175" w:author="Davor Trbušić" w:date="2024-08-15T11:57:00Z">
        <w:r w:rsidR="00C07EA8" w:rsidDel="00AC56FA">
          <w:rPr>
            <w:rFonts w:ascii="Times New Roman" w:hAnsi="Times New Roman" w:cs="Times New Roman"/>
          </w:rPr>
          <w:delText>,</w:delText>
        </w:r>
      </w:del>
      <w:r w:rsidR="00C07EA8">
        <w:rPr>
          <w:rFonts w:ascii="Times New Roman" w:hAnsi="Times New Roman" w:cs="Times New Roman"/>
        </w:rPr>
        <w:t xml:space="preserve"> video i grafi</w:t>
      </w:r>
      <w:r w:rsidR="005350E0">
        <w:rPr>
          <w:rFonts w:ascii="Times New Roman" w:hAnsi="Times New Roman" w:cs="Times New Roman"/>
        </w:rPr>
        <w:t>čki sadržaj</w:t>
      </w:r>
      <w:r w:rsidR="00C07EA8">
        <w:rPr>
          <w:rFonts w:ascii="Times New Roman" w:hAnsi="Times New Roman" w:cs="Times New Roman"/>
        </w:rPr>
        <w:t xml:space="preserve">. </w:t>
      </w:r>
      <w:del w:id="176" w:author="Davor Trbušić" w:date="2024-08-15T11:58:00Z">
        <w:r w:rsidR="005350E0" w:rsidDel="00AC56FA">
          <w:rPr>
            <w:rFonts w:ascii="Times New Roman" w:hAnsi="Times New Roman" w:cs="Times New Roman"/>
          </w:rPr>
          <w:delText xml:space="preserve">Samostalnim grafičkim sadržajem je bilo opremljeno njih 0,55 posto, dok su video i grafički sadržaj zajedno zamijećeni kod 0,37 posto </w:delText>
        </w:r>
        <w:r w:rsidR="005350E0" w:rsidDel="00AC56FA">
          <w:rPr>
            <w:rFonts w:ascii="Times New Roman" w:hAnsi="Times New Roman" w:cs="Times New Roman"/>
            <w:i/>
            <w:iCs/>
          </w:rPr>
          <w:delText xml:space="preserve">nativnih </w:delText>
        </w:r>
        <w:r w:rsidR="005350E0" w:rsidDel="00AC56FA">
          <w:rPr>
            <w:rFonts w:ascii="Times New Roman" w:hAnsi="Times New Roman" w:cs="Times New Roman"/>
          </w:rPr>
          <w:delText xml:space="preserve">oglasa. Jednako kao i u slučaju članaka bez vizualne opreme, nisu zamijećeni niti </w:delText>
        </w:r>
        <w:r w:rsidR="005350E0" w:rsidDel="00AC56FA">
          <w:rPr>
            <w:rFonts w:ascii="Times New Roman" w:hAnsi="Times New Roman" w:cs="Times New Roman"/>
            <w:i/>
            <w:iCs/>
          </w:rPr>
          <w:delText>nativni</w:delText>
        </w:r>
        <w:r w:rsidR="005350E0" w:rsidDel="00AC56FA">
          <w:rPr>
            <w:rFonts w:ascii="Times New Roman" w:hAnsi="Times New Roman" w:cs="Times New Roman"/>
          </w:rPr>
          <w:delText xml:space="preserve"> oglasi koji su opremljeni samo s video-sadržajem. </w:delText>
        </w:r>
      </w:del>
    </w:p>
    <w:p w14:paraId="422C9ED8" w14:textId="77777777" w:rsidR="001B0246" w:rsidDel="00AC56FA" w:rsidRDefault="001B0246" w:rsidP="00FC0881">
      <w:pPr>
        <w:spacing w:line="360" w:lineRule="auto"/>
        <w:jc w:val="both"/>
        <w:rPr>
          <w:del w:id="177" w:author="Davor Trbušić" w:date="2024-08-15T11:58:00Z"/>
          <w:rFonts w:ascii="Times New Roman" w:hAnsi="Times New Roman" w:cs="Times New Roman"/>
        </w:rPr>
      </w:pPr>
    </w:p>
    <w:p w14:paraId="3EB14F0D" w14:textId="77777777" w:rsidR="008658C0" w:rsidRDefault="008658C0" w:rsidP="00FC0881">
      <w:pPr>
        <w:spacing w:line="360" w:lineRule="auto"/>
        <w:jc w:val="both"/>
        <w:rPr>
          <w:rFonts w:ascii="Times New Roman" w:hAnsi="Times New Roman" w:cs="Times New Roman"/>
        </w:rPr>
      </w:pPr>
    </w:p>
    <w:p w14:paraId="1DD40287" w14:textId="7893618C"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t xml:space="preserve">Tablica </w:t>
      </w:r>
      <w:r w:rsidR="00995A8D">
        <w:rPr>
          <w:rFonts w:ascii="Times New Roman" w:hAnsi="Times New Roman" w:cs="Times New Roman"/>
        </w:rPr>
        <w:t>2</w:t>
      </w:r>
      <w:r w:rsidRPr="0047256A">
        <w:rPr>
          <w:rFonts w:ascii="Times New Roman" w:hAnsi="Times New Roman" w:cs="Times New Roman"/>
        </w:rPr>
        <w:t xml:space="preserve">. </w:t>
      </w:r>
      <w:r>
        <w:rPr>
          <w:rFonts w:ascii="Times New Roman" w:hAnsi="Times New Roman" w:cs="Times New Roman"/>
        </w:rPr>
        <w:t>Vrsta vizualne opreme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178"/>
      <w:r w:rsidRPr="0047256A">
        <w:rPr>
          <w:rFonts w:ascii="Times New Roman" w:hAnsi="Times New Roman" w:cs="Times New Roman"/>
        </w:rPr>
        <w:t>543</w:t>
      </w:r>
      <w:commentRangeEnd w:id="178"/>
      <w:r w:rsidR="00974147">
        <w:rPr>
          <w:rStyle w:val="CommentReference"/>
        </w:rPr>
        <w:commentReference w:id="178"/>
      </w:r>
      <w:r w:rsidRPr="0047256A">
        <w:rPr>
          <w:rFonts w:ascii="Times New Roman" w:hAnsi="Times New Roman" w:cs="Times New Roman"/>
        </w:rPr>
        <w:t>)</w:t>
      </w:r>
    </w:p>
    <w:p w14:paraId="6971B6AE"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0CB670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4A7A0F8C" w14:textId="35EBE8E7" w:rsidR="004570F2" w:rsidRPr="00FA09AA"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Vrsta vizualne opreme kod </w:t>
            </w:r>
            <w:r w:rsidRPr="008C1621">
              <w:rPr>
                <w:rFonts w:ascii="Times New Roman" w:eastAsia="Times New Roman" w:hAnsi="Times New Roman" w:cs="Times New Roman"/>
                <w:i/>
                <w:iCs/>
                <w:kern w:val="0"/>
                <w:sz w:val="20"/>
                <w:szCs w:val="20"/>
                <w:lang w:eastAsia="hr-HR"/>
                <w14:ligatures w14:val="none"/>
              </w:rPr>
              <w:t>nativnih</w:t>
            </w:r>
            <w:r>
              <w:rPr>
                <w:rFonts w:ascii="Times New Roman" w:eastAsia="Times New Roman" w:hAnsi="Times New Roman" w:cs="Times New Roman"/>
                <w:kern w:val="0"/>
                <w:sz w:val="20"/>
                <w:szCs w:val="20"/>
                <w:lang w:eastAsia="hr-HR"/>
                <w14:ligatures w14:val="none"/>
              </w:rPr>
              <w:t xml:space="preserve"> oglasa</w:t>
            </w:r>
          </w:p>
        </w:tc>
        <w:tc>
          <w:tcPr>
            <w:tcW w:w="1629" w:type="dxa"/>
            <w:shd w:val="clear" w:color="auto" w:fill="E8E8E8" w:themeFill="background2"/>
            <w:vAlign w:val="center"/>
            <w:hideMark/>
          </w:tcPr>
          <w:p w14:paraId="47B33BA3"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4203A48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52889FDC"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63C0974" w14:textId="39FC6536"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Foto-sadržaj</w:t>
            </w:r>
          </w:p>
        </w:tc>
        <w:tc>
          <w:tcPr>
            <w:tcW w:w="1629" w:type="dxa"/>
            <w:vAlign w:val="center"/>
          </w:tcPr>
          <w:p w14:paraId="38436A6D" w14:textId="1D35F96B"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400</w:t>
            </w:r>
          </w:p>
        </w:tc>
        <w:tc>
          <w:tcPr>
            <w:tcW w:w="1722" w:type="dxa"/>
            <w:vAlign w:val="center"/>
          </w:tcPr>
          <w:p w14:paraId="0D56B5C9" w14:textId="4A7182EA"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73,6</w:t>
            </w:r>
            <w:r w:rsidR="007144A1">
              <w:rPr>
                <w:rFonts w:ascii="Times New Roman" w:eastAsia="Times New Roman" w:hAnsi="Times New Roman" w:cs="Times New Roman"/>
                <w:kern w:val="0"/>
                <w:sz w:val="20"/>
                <w:szCs w:val="20"/>
                <w:lang w:eastAsia="hr-HR"/>
                <w14:ligatures w14:val="none"/>
              </w:rPr>
              <w:t>7</w:t>
            </w:r>
          </w:p>
        </w:tc>
      </w:tr>
      <w:tr w:rsidR="004570F2" w:rsidRPr="00FA09AA" w14:paraId="5237A2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E698B78" w14:textId="797F7BAF"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Video-sadržaj</w:t>
            </w:r>
          </w:p>
        </w:tc>
        <w:tc>
          <w:tcPr>
            <w:tcW w:w="1629" w:type="dxa"/>
            <w:shd w:val="clear" w:color="auto" w:fill="F2F2F2" w:themeFill="background1" w:themeFillShade="F2"/>
            <w:vAlign w:val="center"/>
          </w:tcPr>
          <w:p w14:paraId="12185E8D" w14:textId="3AAE3911"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4BF00689" w14:textId="6103975D"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r w:rsidR="004570F2" w:rsidRPr="00FA09AA" w14:paraId="6E69CBE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B58E524" w14:textId="3598AC50"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 xml:space="preserve">Grafika ili infografika </w:t>
            </w:r>
          </w:p>
        </w:tc>
        <w:tc>
          <w:tcPr>
            <w:tcW w:w="1629" w:type="dxa"/>
            <w:vAlign w:val="center"/>
          </w:tcPr>
          <w:p w14:paraId="5C5B7922" w14:textId="48D007A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w:t>
            </w:r>
          </w:p>
        </w:tc>
        <w:tc>
          <w:tcPr>
            <w:tcW w:w="1722" w:type="dxa"/>
            <w:vAlign w:val="center"/>
          </w:tcPr>
          <w:p w14:paraId="3C42EC23" w14:textId="0634DA8C"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0,55</w:t>
            </w:r>
          </w:p>
        </w:tc>
      </w:tr>
      <w:tr w:rsidR="004570F2" w:rsidRPr="00FA09AA" w14:paraId="76088307"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6BC18C21" w14:textId="1617FEC6"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video sadržaj</w:t>
            </w:r>
          </w:p>
        </w:tc>
        <w:tc>
          <w:tcPr>
            <w:tcW w:w="1629" w:type="dxa"/>
            <w:shd w:val="clear" w:color="auto" w:fill="F2F2F2" w:themeFill="background1" w:themeFillShade="F2"/>
            <w:vAlign w:val="center"/>
          </w:tcPr>
          <w:p w14:paraId="7B29B503" w14:textId="3E30FF39"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60</w:t>
            </w:r>
          </w:p>
        </w:tc>
        <w:tc>
          <w:tcPr>
            <w:tcW w:w="1722" w:type="dxa"/>
            <w:shd w:val="clear" w:color="auto" w:fill="F2F2F2" w:themeFill="background1" w:themeFillShade="F2"/>
            <w:vAlign w:val="center"/>
          </w:tcPr>
          <w:p w14:paraId="0A122B01" w14:textId="3997401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11,05</w:t>
            </w:r>
          </w:p>
        </w:tc>
      </w:tr>
      <w:tr w:rsidR="004570F2" w:rsidRPr="00FA09AA" w14:paraId="763CB530"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3F979030" w14:textId="3C031D17"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i grafički sadržaj</w:t>
            </w:r>
          </w:p>
        </w:tc>
        <w:tc>
          <w:tcPr>
            <w:tcW w:w="1629" w:type="dxa"/>
            <w:vAlign w:val="center"/>
          </w:tcPr>
          <w:p w14:paraId="348369F7" w14:textId="6182CBA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65</w:t>
            </w:r>
          </w:p>
        </w:tc>
        <w:tc>
          <w:tcPr>
            <w:tcW w:w="1722" w:type="dxa"/>
            <w:vAlign w:val="center"/>
          </w:tcPr>
          <w:p w14:paraId="3084EB1E" w14:textId="2EE8BFB7"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11,97</w:t>
            </w:r>
          </w:p>
        </w:tc>
      </w:tr>
      <w:tr w:rsidR="004570F2" w:rsidRPr="00FA09AA" w14:paraId="4296C07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1FFE3BB" w14:textId="6995995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Video i grafički sadržaj</w:t>
            </w:r>
          </w:p>
        </w:tc>
        <w:tc>
          <w:tcPr>
            <w:tcW w:w="1629" w:type="dxa"/>
            <w:shd w:val="clear" w:color="auto" w:fill="F2F2F2" w:themeFill="background1" w:themeFillShade="F2"/>
            <w:vAlign w:val="center"/>
          </w:tcPr>
          <w:p w14:paraId="20D048FD" w14:textId="71CAE3E2"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w:t>
            </w:r>
          </w:p>
        </w:tc>
        <w:tc>
          <w:tcPr>
            <w:tcW w:w="1722" w:type="dxa"/>
            <w:shd w:val="clear" w:color="auto" w:fill="F2F2F2" w:themeFill="background1" w:themeFillShade="F2"/>
            <w:vAlign w:val="center"/>
          </w:tcPr>
          <w:p w14:paraId="718CD365" w14:textId="72B9624B"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0,37</w:t>
            </w:r>
          </w:p>
        </w:tc>
      </w:tr>
      <w:tr w:rsidR="004570F2" w:rsidRPr="00FA09AA" w14:paraId="0FEC955E"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2C61F83C" w14:textId="708FB976"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Foto, video i grafički sadržaj</w:t>
            </w:r>
          </w:p>
        </w:tc>
        <w:tc>
          <w:tcPr>
            <w:tcW w:w="1629" w:type="dxa"/>
            <w:vAlign w:val="center"/>
          </w:tcPr>
          <w:p w14:paraId="457CE452" w14:textId="6EBA05DF" w:rsidR="004570F2" w:rsidRPr="00FA09AA"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13</w:t>
            </w:r>
          </w:p>
        </w:tc>
        <w:tc>
          <w:tcPr>
            <w:tcW w:w="1722" w:type="dxa"/>
            <w:vAlign w:val="center"/>
          </w:tcPr>
          <w:p w14:paraId="6350056A" w14:textId="26160722"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2,39</w:t>
            </w:r>
          </w:p>
        </w:tc>
      </w:tr>
      <w:tr w:rsidR="004570F2" w:rsidRPr="00FA09AA" w14:paraId="43A227CF" w14:textId="77777777" w:rsidTr="004570F2">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5CD3B924" w14:textId="23D8776B" w:rsidR="004570F2"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Članak nema vizualnu opremu</w:t>
            </w:r>
          </w:p>
        </w:tc>
        <w:tc>
          <w:tcPr>
            <w:tcW w:w="1629" w:type="dxa"/>
            <w:shd w:val="clear" w:color="auto" w:fill="F2F2F2" w:themeFill="background1" w:themeFillShade="F2"/>
            <w:vAlign w:val="center"/>
          </w:tcPr>
          <w:p w14:paraId="417277BD" w14:textId="71802D27" w:rsidR="004570F2" w:rsidRDefault="00EC2AD2"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c>
          <w:tcPr>
            <w:tcW w:w="1722" w:type="dxa"/>
            <w:shd w:val="clear" w:color="auto" w:fill="F2F2F2" w:themeFill="background1" w:themeFillShade="F2"/>
            <w:vAlign w:val="center"/>
          </w:tcPr>
          <w:p w14:paraId="5F686972" w14:textId="361C6EE1" w:rsidR="004570F2" w:rsidRPr="00FA09AA" w:rsidRDefault="00C45E3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0</w:t>
            </w:r>
          </w:p>
        </w:tc>
      </w:tr>
    </w:tbl>
    <w:p w14:paraId="39F47211" w14:textId="77777777" w:rsidR="004570F2" w:rsidRDefault="004570F2" w:rsidP="00FC0881">
      <w:pPr>
        <w:spacing w:line="360" w:lineRule="auto"/>
        <w:jc w:val="both"/>
        <w:rPr>
          <w:rFonts w:ascii="Times New Roman" w:hAnsi="Times New Roman" w:cs="Times New Roman"/>
        </w:rPr>
      </w:pPr>
    </w:p>
    <w:p w14:paraId="40C9D0A6" w14:textId="7D234EC2" w:rsidR="004570F2" w:rsidRDefault="00C95A1C" w:rsidP="00FC0881">
      <w:pPr>
        <w:spacing w:line="360" w:lineRule="auto"/>
        <w:jc w:val="both"/>
        <w:rPr>
          <w:rFonts w:ascii="Times New Roman" w:hAnsi="Times New Roman" w:cs="Times New Roman"/>
        </w:rPr>
      </w:pPr>
      <w:r>
        <w:rPr>
          <w:rFonts w:ascii="Times New Roman" w:hAnsi="Times New Roman" w:cs="Times New Roman"/>
        </w:rPr>
        <w:tab/>
        <w:t xml:space="preserve">Logotip oglašivača, odnosno elementi vizualnog identiteta oglašivača, bili su prikazani u sklopu vizualne opreme analiziranih </w:t>
      </w:r>
      <w:r>
        <w:rPr>
          <w:rFonts w:ascii="Times New Roman" w:hAnsi="Times New Roman" w:cs="Times New Roman"/>
          <w:i/>
          <w:iCs/>
        </w:rPr>
        <w:t xml:space="preserve">nativnih </w:t>
      </w:r>
      <w:r>
        <w:rPr>
          <w:rFonts w:ascii="Times New Roman" w:hAnsi="Times New Roman" w:cs="Times New Roman"/>
        </w:rPr>
        <w:t xml:space="preserve">oglasa u 34,44 </w:t>
      </w:r>
      <w:del w:id="179" w:author="Davor Trbušić" w:date="2024-08-15T11:59:00Z">
        <w:r w:rsidDel="00AC56FA">
          <w:rPr>
            <w:rFonts w:ascii="Times New Roman" w:hAnsi="Times New Roman" w:cs="Times New Roman"/>
          </w:rPr>
          <w:delText xml:space="preserve">posto </w:delText>
        </w:r>
      </w:del>
      <w:ins w:id="180" w:author="Davor Trbušić" w:date="2024-08-15T11:59:00Z">
        <w:r w:rsidR="00AC56FA">
          <w:rPr>
            <w:rFonts w:ascii="Times New Roman" w:hAnsi="Times New Roman" w:cs="Times New Roman"/>
          </w:rPr>
          <w:t xml:space="preserve">% </w:t>
        </w:r>
      </w:ins>
      <w:r>
        <w:rPr>
          <w:rFonts w:ascii="Times New Roman" w:hAnsi="Times New Roman" w:cs="Times New Roman"/>
        </w:rPr>
        <w:t xml:space="preserve">slučajeva, dok kod 356 od 543 analizirana članka, to nije bio slučaj, odnosno, oni nisu sadržavali vizualnu poveznicu s oglašivačem. </w:t>
      </w:r>
    </w:p>
    <w:p w14:paraId="65CF111C" w14:textId="7FA9EB4A" w:rsidR="004570F2" w:rsidRDefault="008658C0" w:rsidP="0027274D">
      <w:pPr>
        <w:spacing w:line="360" w:lineRule="auto"/>
        <w:jc w:val="both"/>
        <w:rPr>
          <w:rFonts w:ascii="Times New Roman" w:hAnsi="Times New Roman" w:cs="Times New Roman"/>
        </w:rPr>
      </w:pPr>
      <w:r>
        <w:rPr>
          <w:rFonts w:ascii="Times New Roman" w:hAnsi="Times New Roman" w:cs="Times New Roman"/>
        </w:rPr>
        <w:tab/>
      </w:r>
      <w:r w:rsidR="0027274D">
        <w:rPr>
          <w:rFonts w:ascii="Times New Roman" w:hAnsi="Times New Roman" w:cs="Times New Roman"/>
        </w:rPr>
        <w:t>Od karakteristika</w:t>
      </w:r>
      <w:r>
        <w:rPr>
          <w:rFonts w:ascii="Times New Roman" w:hAnsi="Times New Roman" w:cs="Times New Roman"/>
        </w:rPr>
        <w:t xml:space="preserve"> sadržaj</w:t>
      </w:r>
      <w:r w:rsidR="0027274D">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i/>
          <w:iCs/>
        </w:rPr>
        <w:t xml:space="preserve">nativnih </w:t>
      </w:r>
      <w:r>
        <w:rPr>
          <w:rFonts w:ascii="Times New Roman" w:hAnsi="Times New Roman" w:cs="Times New Roman"/>
        </w:rPr>
        <w:t>oglasa</w:t>
      </w:r>
      <w:r w:rsidR="0027274D">
        <w:rPr>
          <w:rFonts w:ascii="Times New Roman" w:hAnsi="Times New Roman" w:cs="Times New Roman"/>
        </w:rPr>
        <w:t xml:space="preserve"> u ovome istraživanju,</w:t>
      </w:r>
      <w:r>
        <w:rPr>
          <w:rFonts w:ascii="Times New Roman" w:hAnsi="Times New Roman" w:cs="Times New Roman"/>
        </w:rPr>
        <w:t xml:space="preserve"> promatrane su i vrste izvora, odnosno izjava u samim člancima, što je prikazano u </w:t>
      </w:r>
      <w:r>
        <w:rPr>
          <w:rFonts w:ascii="Times New Roman" w:hAnsi="Times New Roman" w:cs="Times New Roman"/>
          <w:i/>
          <w:iCs/>
        </w:rPr>
        <w:t xml:space="preserve">Tablici 3. </w:t>
      </w:r>
      <w:r>
        <w:rPr>
          <w:rFonts w:ascii="Times New Roman" w:hAnsi="Times New Roman" w:cs="Times New Roman"/>
        </w:rPr>
        <w:t xml:space="preserve">Tako je omjer </w:t>
      </w:r>
      <w:del w:id="181" w:author="Davor Trbušić" w:date="2024-08-15T11:59:00Z">
        <w:r w:rsidDel="00AC56FA">
          <w:rPr>
            <w:rFonts w:ascii="Times New Roman" w:hAnsi="Times New Roman" w:cs="Times New Roman"/>
          </w:rPr>
          <w:delText xml:space="preserve">članaka </w:delText>
        </w:r>
      </w:del>
      <w:ins w:id="182" w:author="Davor Trbušić" w:date="2024-08-15T11:59:00Z">
        <w:r w:rsidR="00AC56FA">
          <w:rPr>
            <w:rFonts w:ascii="Times New Roman" w:hAnsi="Times New Roman" w:cs="Times New Roman"/>
          </w:rPr>
          <w:t xml:space="preserve">oglasa </w:t>
        </w:r>
      </w:ins>
      <w:r>
        <w:rPr>
          <w:rFonts w:ascii="Times New Roman" w:hAnsi="Times New Roman" w:cs="Times New Roman"/>
        </w:rPr>
        <w:t>koji koriste iz</w:t>
      </w:r>
      <w:ins w:id="183" w:author="Davor Trbušić" w:date="2024-08-15T12:00:00Z">
        <w:r w:rsidR="00AC56FA">
          <w:rPr>
            <w:rFonts w:ascii="Times New Roman" w:hAnsi="Times New Roman" w:cs="Times New Roman"/>
          </w:rPr>
          <w:t>vore</w:t>
        </w:r>
      </w:ins>
      <w:del w:id="184" w:author="Davor Trbušić" w:date="2024-08-15T12:00:00Z">
        <w:r w:rsidDel="00AC56FA">
          <w:rPr>
            <w:rFonts w:ascii="Times New Roman" w:hAnsi="Times New Roman" w:cs="Times New Roman"/>
          </w:rPr>
          <w:delText>jave</w:delText>
        </w:r>
      </w:del>
      <w:r>
        <w:rPr>
          <w:rFonts w:ascii="Times New Roman" w:hAnsi="Times New Roman" w:cs="Times New Roman"/>
        </w:rPr>
        <w:t xml:space="preserve"> u odnosu na one koji ih ne koriste približno </w:t>
      </w:r>
      <w:r w:rsidR="0027274D">
        <w:rPr>
          <w:rFonts w:ascii="Times New Roman" w:hAnsi="Times New Roman" w:cs="Times New Roman"/>
        </w:rPr>
        <w:t>sličan</w:t>
      </w:r>
      <w:r>
        <w:rPr>
          <w:rFonts w:ascii="Times New Roman" w:hAnsi="Times New Roman" w:cs="Times New Roman"/>
        </w:rPr>
        <w:t xml:space="preserve">, </w:t>
      </w:r>
      <w:del w:id="185" w:author="Davor Trbušić" w:date="2024-08-15T12:00:00Z">
        <w:r w:rsidDel="00AC56FA">
          <w:rPr>
            <w:rFonts w:ascii="Times New Roman" w:hAnsi="Times New Roman" w:cs="Times New Roman"/>
          </w:rPr>
          <w:delText xml:space="preserve">s 47,33 </w:delText>
        </w:r>
      </w:del>
      <w:del w:id="186" w:author="Davor Trbušić" w:date="2024-08-15T11:59:00Z">
        <w:r w:rsidDel="00AC56FA">
          <w:rPr>
            <w:rFonts w:ascii="Times New Roman" w:hAnsi="Times New Roman" w:cs="Times New Roman"/>
          </w:rPr>
          <w:delText xml:space="preserve">posto </w:delText>
        </w:r>
      </w:del>
      <w:del w:id="187" w:author="Davor Trbušić" w:date="2024-08-15T12:00:00Z">
        <w:r w:rsidDel="00AC56FA">
          <w:rPr>
            <w:rFonts w:ascii="Times New Roman" w:hAnsi="Times New Roman" w:cs="Times New Roman"/>
            <w:i/>
            <w:iCs/>
          </w:rPr>
          <w:delText xml:space="preserve">nativnih </w:delText>
        </w:r>
        <w:r w:rsidDel="00AC56FA">
          <w:rPr>
            <w:rFonts w:ascii="Times New Roman" w:hAnsi="Times New Roman" w:cs="Times New Roman"/>
          </w:rPr>
          <w:delText>oglasa u kojima nisu korištene izjave</w:delText>
        </w:r>
        <w:r w:rsidR="0027274D" w:rsidDel="00AC56FA">
          <w:rPr>
            <w:rFonts w:ascii="Times New Roman" w:hAnsi="Times New Roman" w:cs="Times New Roman"/>
          </w:rPr>
          <w:delText>,  a o</w:delText>
        </w:r>
        <w:r w:rsidDel="00AC56FA">
          <w:rPr>
            <w:rFonts w:ascii="Times New Roman" w:hAnsi="Times New Roman" w:cs="Times New Roman"/>
          </w:rPr>
          <w:delText>d onih</w:delText>
        </w:r>
      </w:del>
      <w:ins w:id="188" w:author="Davor Trbušić" w:date="2024-08-15T12:00:00Z">
        <w:r w:rsidR="00AC56FA">
          <w:rPr>
            <w:rFonts w:ascii="Times New Roman" w:hAnsi="Times New Roman" w:cs="Times New Roman"/>
          </w:rPr>
          <w:t>dok su među</w:t>
        </w:r>
      </w:ins>
      <w:r>
        <w:rPr>
          <w:rFonts w:ascii="Times New Roman" w:hAnsi="Times New Roman" w:cs="Times New Roman"/>
        </w:rPr>
        <w:t xml:space="preserve"> oglas</w:t>
      </w:r>
      <w:ins w:id="189" w:author="Davor Trbušić" w:date="2024-08-15T12:00:00Z">
        <w:r w:rsidR="00AC56FA">
          <w:rPr>
            <w:rFonts w:ascii="Times New Roman" w:hAnsi="Times New Roman" w:cs="Times New Roman"/>
          </w:rPr>
          <w:t>ima</w:t>
        </w:r>
      </w:ins>
      <w:del w:id="190" w:author="Davor Trbušić" w:date="2024-08-15T12:00:00Z">
        <w:r w:rsidDel="00AC56FA">
          <w:rPr>
            <w:rFonts w:ascii="Times New Roman" w:hAnsi="Times New Roman" w:cs="Times New Roman"/>
          </w:rPr>
          <w:delText>a</w:delText>
        </w:r>
      </w:del>
      <w:r>
        <w:rPr>
          <w:rFonts w:ascii="Times New Roman" w:hAnsi="Times New Roman" w:cs="Times New Roman"/>
        </w:rPr>
        <w:t xml:space="preserve"> koji </w:t>
      </w:r>
      <w:ins w:id="191" w:author="Davor Trbušić" w:date="2024-08-15T12:00:00Z">
        <w:r w:rsidR="00AC56FA">
          <w:rPr>
            <w:rFonts w:ascii="Times New Roman" w:hAnsi="Times New Roman" w:cs="Times New Roman"/>
          </w:rPr>
          <w:t>sadrže izvor</w:t>
        </w:r>
      </w:ins>
      <w:del w:id="192" w:author="Davor Trbušić" w:date="2024-08-15T12:00:00Z">
        <w:r w:rsidDel="00AC56FA">
          <w:rPr>
            <w:rFonts w:ascii="Times New Roman" w:hAnsi="Times New Roman" w:cs="Times New Roman"/>
          </w:rPr>
          <w:delText>sadrže izjave</w:delText>
        </w:r>
      </w:del>
      <w:ins w:id="193" w:author="Davor Trbušić" w:date="2024-08-15T12:00:00Z">
        <w:r w:rsidR="00AC56FA">
          <w:rPr>
            <w:rFonts w:ascii="Times New Roman" w:hAnsi="Times New Roman" w:cs="Times New Roman"/>
          </w:rPr>
          <w:t xml:space="preserve"> </w:t>
        </w:r>
      </w:ins>
      <w:del w:id="194" w:author="Davor Trbušić" w:date="2024-08-15T12:00:00Z">
        <w:r w:rsidDel="00AC56FA">
          <w:rPr>
            <w:rFonts w:ascii="Times New Roman" w:hAnsi="Times New Roman" w:cs="Times New Roman"/>
          </w:rPr>
          <w:delText xml:space="preserve">, </w:delText>
        </w:r>
      </w:del>
      <w:r>
        <w:rPr>
          <w:rFonts w:ascii="Times New Roman" w:hAnsi="Times New Roman" w:cs="Times New Roman"/>
        </w:rPr>
        <w:t>najzastupljeniji</w:t>
      </w:r>
      <w:del w:id="195" w:author="Davor Trbušić" w:date="2024-08-15T12:00:00Z">
        <w:r w:rsidDel="00AC56FA">
          <w:rPr>
            <w:rFonts w:ascii="Times New Roman" w:hAnsi="Times New Roman" w:cs="Times New Roman"/>
          </w:rPr>
          <w:delText xml:space="preserve"> su</w:delText>
        </w:r>
      </w:del>
      <w:r>
        <w:rPr>
          <w:rFonts w:ascii="Times New Roman" w:hAnsi="Times New Roman" w:cs="Times New Roman"/>
        </w:rPr>
        <w:t xml:space="preserve"> oni kojima je izvor osoba iz organizacije</w:t>
      </w:r>
      <w:ins w:id="196" w:author="Davor Trbušić" w:date="2024-08-15T12:01:00Z">
        <w:r w:rsidR="00AC56FA">
          <w:rPr>
            <w:rFonts w:ascii="Times New Roman" w:hAnsi="Times New Roman" w:cs="Times New Roman"/>
          </w:rPr>
          <w:t>, tj. naručitelja oglasa (19,71 %)</w:t>
        </w:r>
      </w:ins>
      <w:ins w:id="197" w:author="Davor Trbušić" w:date="2024-08-15T12:02:00Z">
        <w:r w:rsidR="00AC56FA">
          <w:rPr>
            <w:rFonts w:ascii="Times New Roman" w:hAnsi="Times New Roman" w:cs="Times New Roman"/>
          </w:rPr>
          <w:t>.</w:t>
        </w:r>
      </w:ins>
      <w:del w:id="198" w:author="Davor Trbušić" w:date="2024-08-15T12:01:00Z">
        <w:r w:rsidDel="00AC56FA">
          <w:rPr>
            <w:rFonts w:ascii="Times New Roman" w:hAnsi="Times New Roman" w:cs="Times New Roman"/>
          </w:rPr>
          <w:delText>,</w:delText>
        </w:r>
      </w:del>
      <w:del w:id="199" w:author="Davor Trbušić" w:date="2024-08-15T12:02:00Z">
        <w:r w:rsidDel="00AC56FA">
          <w:rPr>
            <w:rFonts w:ascii="Times New Roman" w:hAnsi="Times New Roman" w:cs="Times New Roman"/>
          </w:rPr>
          <w:delText xml:space="preserve"> što je prisutno kod 19,71 % slučajeva</w:delText>
        </w:r>
        <w:r w:rsidR="0027274D" w:rsidDel="00AC56FA">
          <w:rPr>
            <w:rFonts w:ascii="Times New Roman" w:hAnsi="Times New Roman" w:cs="Times New Roman"/>
          </w:rPr>
          <w:delText>.</w:delText>
        </w:r>
      </w:del>
      <w:r w:rsidR="0027274D">
        <w:rPr>
          <w:rFonts w:ascii="Times New Roman" w:hAnsi="Times New Roman" w:cs="Times New Roman"/>
        </w:rPr>
        <w:t xml:space="preserve"> Drugi </w:t>
      </w:r>
      <w:r>
        <w:rPr>
          <w:rFonts w:ascii="Times New Roman" w:hAnsi="Times New Roman" w:cs="Times New Roman"/>
        </w:rPr>
        <w:t xml:space="preserve">najistaknutiji </w:t>
      </w:r>
      <w:r w:rsidR="0027274D">
        <w:rPr>
          <w:rFonts w:ascii="Times New Roman" w:hAnsi="Times New Roman" w:cs="Times New Roman"/>
        </w:rPr>
        <w:t xml:space="preserve">s 10,31 </w:t>
      </w:r>
      <w:ins w:id="200" w:author="Davor Trbušić" w:date="2024-08-15T12:02:00Z">
        <w:r w:rsidR="00AC56FA">
          <w:rPr>
            <w:rFonts w:ascii="Times New Roman" w:hAnsi="Times New Roman" w:cs="Times New Roman"/>
          </w:rPr>
          <w:t>%</w:t>
        </w:r>
      </w:ins>
      <w:del w:id="201" w:author="Davor Trbušić" w:date="2024-08-15T12:02:00Z">
        <w:r w:rsidR="0027274D" w:rsidDel="00AC56FA">
          <w:rPr>
            <w:rFonts w:ascii="Times New Roman" w:hAnsi="Times New Roman" w:cs="Times New Roman"/>
          </w:rPr>
          <w:delText>posto</w:delText>
        </w:r>
      </w:del>
      <w:r w:rsidR="0027274D">
        <w:rPr>
          <w:rFonts w:ascii="Times New Roman" w:hAnsi="Times New Roman" w:cs="Times New Roman"/>
        </w:rPr>
        <w:t xml:space="preserve"> zastupljenosti su </w:t>
      </w:r>
      <w:r>
        <w:rPr>
          <w:rFonts w:ascii="Times New Roman" w:hAnsi="Times New Roman" w:cs="Times New Roman"/>
        </w:rPr>
        <w:t>oni izvori koji nisu izravno povezani s proizvodom ili uslugom</w:t>
      </w:r>
      <w:r w:rsidR="0027274D">
        <w:rPr>
          <w:rFonts w:ascii="Times New Roman" w:hAnsi="Times New Roman" w:cs="Times New Roman"/>
        </w:rPr>
        <w:t xml:space="preserve">, dok je u 7,55 % slučajeva prisutno više izvora, a u 6,81 </w:t>
      </w:r>
      <w:del w:id="202" w:author="Davor Trbušić" w:date="2024-08-15T12:02:00Z">
        <w:r w:rsidR="0027274D" w:rsidDel="00AC56FA">
          <w:rPr>
            <w:rFonts w:ascii="Times New Roman" w:hAnsi="Times New Roman" w:cs="Times New Roman"/>
          </w:rPr>
          <w:delText xml:space="preserve">posto </w:delText>
        </w:r>
      </w:del>
      <w:ins w:id="203" w:author="Davor Trbušić" w:date="2024-08-15T12:02:00Z">
        <w:r w:rsidR="00AC56FA">
          <w:rPr>
            <w:rFonts w:ascii="Times New Roman" w:hAnsi="Times New Roman" w:cs="Times New Roman"/>
          </w:rPr>
          <w:t xml:space="preserve">% </w:t>
        </w:r>
      </w:ins>
      <w:del w:id="204" w:author="Davor Trbušić" w:date="2024-08-15T12:02:00Z">
        <w:r w:rsidR="0027274D" w:rsidDel="00AC56FA">
          <w:rPr>
            <w:rFonts w:ascii="Times New Roman" w:hAnsi="Times New Roman" w:cs="Times New Roman"/>
          </w:rPr>
          <w:delText xml:space="preserve">članaka </w:delText>
        </w:r>
      </w:del>
      <w:ins w:id="205" w:author="Davor Trbušić" w:date="2024-08-15T12:02:00Z">
        <w:r w:rsidR="00AC56FA">
          <w:rPr>
            <w:rFonts w:ascii="Times New Roman" w:hAnsi="Times New Roman" w:cs="Times New Roman"/>
          </w:rPr>
          <w:t xml:space="preserve">oglasa je riječ o </w:t>
        </w:r>
      </w:ins>
      <w:del w:id="206" w:author="Davor Trbušić" w:date="2024-08-15T12:02:00Z">
        <w:r w:rsidR="0027274D" w:rsidDel="00AC56FA">
          <w:rPr>
            <w:rFonts w:ascii="Times New Roman" w:hAnsi="Times New Roman" w:cs="Times New Roman"/>
          </w:rPr>
          <w:delText xml:space="preserve">se radi o </w:delText>
        </w:r>
      </w:del>
      <w:r w:rsidR="0027274D">
        <w:rPr>
          <w:rFonts w:ascii="Times New Roman" w:hAnsi="Times New Roman" w:cs="Times New Roman"/>
        </w:rPr>
        <w:t xml:space="preserve">svjedočanstvu ili izjavi osobe koja se predstavlja kao izravni korisnik proizvoda ili usluge. Kao izvori u </w:t>
      </w:r>
      <w:r w:rsidR="0027274D">
        <w:rPr>
          <w:rFonts w:ascii="Times New Roman" w:hAnsi="Times New Roman" w:cs="Times New Roman"/>
          <w:i/>
          <w:iCs/>
        </w:rPr>
        <w:t xml:space="preserve">nativnim </w:t>
      </w:r>
      <w:r w:rsidR="0027274D">
        <w:rPr>
          <w:rFonts w:ascii="Times New Roman" w:hAnsi="Times New Roman" w:cs="Times New Roman"/>
        </w:rPr>
        <w:t xml:space="preserve">oglasima koriste se i poznate osobe pa su tako izjave brend ambasadora korištene u 4,79 % slučajeva, a izjave </w:t>
      </w:r>
      <w:r w:rsidR="0027274D">
        <w:rPr>
          <w:rFonts w:ascii="Times New Roman" w:hAnsi="Times New Roman" w:cs="Times New Roman"/>
          <w:i/>
          <w:iCs/>
        </w:rPr>
        <w:t xml:space="preserve">influencera </w:t>
      </w:r>
      <w:r w:rsidR="0027274D">
        <w:rPr>
          <w:rFonts w:ascii="Times New Roman" w:hAnsi="Times New Roman" w:cs="Times New Roman"/>
        </w:rPr>
        <w:t xml:space="preserve">ili slavnih osoba su bile prisutne u 3,5 </w:t>
      </w:r>
      <w:ins w:id="207" w:author="Davor Trbušić" w:date="2024-08-15T12:03:00Z">
        <w:r w:rsidR="00AC56FA">
          <w:rPr>
            <w:rFonts w:ascii="Times New Roman" w:hAnsi="Times New Roman" w:cs="Times New Roman"/>
          </w:rPr>
          <w:t>%</w:t>
        </w:r>
      </w:ins>
      <w:del w:id="208" w:author="Davor Trbušić" w:date="2024-08-15T12:03:00Z">
        <w:r w:rsidR="0027274D" w:rsidDel="00AC56FA">
          <w:rPr>
            <w:rFonts w:ascii="Times New Roman" w:hAnsi="Times New Roman" w:cs="Times New Roman"/>
          </w:rPr>
          <w:delText>posto</w:delText>
        </w:r>
      </w:del>
      <w:r w:rsidR="0027274D">
        <w:rPr>
          <w:rFonts w:ascii="Times New Roman" w:hAnsi="Times New Roman" w:cs="Times New Roman"/>
        </w:rPr>
        <w:t xml:space="preserve"> promatranih </w:t>
      </w:r>
      <w:ins w:id="209" w:author="Davor Trbušić" w:date="2024-08-15T12:03:00Z">
        <w:r w:rsidR="00AC56FA">
          <w:rPr>
            <w:rFonts w:ascii="Times New Roman" w:hAnsi="Times New Roman" w:cs="Times New Roman"/>
          </w:rPr>
          <w:t>oglasa</w:t>
        </w:r>
      </w:ins>
      <w:del w:id="210" w:author="Davor Trbušić" w:date="2024-08-15T12:03:00Z">
        <w:r w:rsidR="0027274D" w:rsidDel="00AC56FA">
          <w:rPr>
            <w:rFonts w:ascii="Times New Roman" w:hAnsi="Times New Roman" w:cs="Times New Roman"/>
          </w:rPr>
          <w:delText>članaka</w:delText>
        </w:r>
      </w:del>
      <w:r w:rsidR="0027274D">
        <w:rPr>
          <w:rFonts w:ascii="Times New Roman" w:hAnsi="Times New Roman" w:cs="Times New Roman"/>
        </w:rPr>
        <w:t xml:space="preserve">. </w:t>
      </w:r>
    </w:p>
    <w:p w14:paraId="508E6285" w14:textId="77777777" w:rsidR="008770E0" w:rsidRDefault="008770E0" w:rsidP="00FC0881">
      <w:pPr>
        <w:spacing w:line="360" w:lineRule="auto"/>
        <w:jc w:val="both"/>
        <w:rPr>
          <w:rFonts w:ascii="Times New Roman" w:hAnsi="Times New Roman" w:cs="Times New Roman"/>
        </w:rPr>
      </w:pPr>
    </w:p>
    <w:p w14:paraId="239B27C5" w14:textId="58CA28E8" w:rsidR="004570F2" w:rsidRPr="0047256A" w:rsidRDefault="004570F2" w:rsidP="004570F2">
      <w:pPr>
        <w:spacing w:line="360" w:lineRule="auto"/>
        <w:rPr>
          <w:rFonts w:ascii="Times New Roman" w:hAnsi="Times New Roman" w:cs="Times New Roman"/>
          <w:i/>
          <w:iCs/>
        </w:rPr>
      </w:pPr>
      <w:r w:rsidRPr="0047256A">
        <w:rPr>
          <w:rFonts w:ascii="Times New Roman" w:hAnsi="Times New Roman" w:cs="Times New Roman"/>
        </w:rPr>
        <w:t xml:space="preserve">Tablica </w:t>
      </w:r>
      <w:r w:rsidR="00995A8D">
        <w:rPr>
          <w:rFonts w:ascii="Times New Roman" w:hAnsi="Times New Roman" w:cs="Times New Roman"/>
        </w:rPr>
        <w:t>3</w:t>
      </w:r>
      <w:r w:rsidRPr="0047256A">
        <w:rPr>
          <w:rFonts w:ascii="Times New Roman" w:hAnsi="Times New Roman" w:cs="Times New Roman"/>
        </w:rPr>
        <w:t xml:space="preserve">. </w:t>
      </w:r>
      <w:r>
        <w:rPr>
          <w:rFonts w:ascii="Times New Roman" w:hAnsi="Times New Roman" w:cs="Times New Roman"/>
        </w:rPr>
        <w:t>Zastupljenost različitih vrsta izvora u izjavama kod analiziranih</w:t>
      </w:r>
      <w:r w:rsidRPr="0047256A">
        <w:rPr>
          <w:rFonts w:ascii="Times New Roman" w:hAnsi="Times New Roman" w:cs="Times New Roman"/>
        </w:rPr>
        <w:t xml:space="preserve"> </w:t>
      </w:r>
      <w:r w:rsidRPr="009C79CB">
        <w:rPr>
          <w:rFonts w:ascii="Times New Roman" w:hAnsi="Times New Roman" w:cs="Times New Roman"/>
          <w:i/>
          <w:iCs/>
        </w:rPr>
        <w:t>nativnih</w:t>
      </w:r>
      <w:r w:rsidRPr="0047256A">
        <w:rPr>
          <w:rFonts w:ascii="Times New Roman" w:hAnsi="Times New Roman" w:cs="Times New Roman"/>
        </w:rPr>
        <w:t xml:space="preserve"> oglasa (n=</w:t>
      </w:r>
      <w:commentRangeStart w:id="211"/>
      <w:r w:rsidRPr="0047256A">
        <w:rPr>
          <w:rFonts w:ascii="Times New Roman" w:hAnsi="Times New Roman" w:cs="Times New Roman"/>
        </w:rPr>
        <w:t>543</w:t>
      </w:r>
      <w:commentRangeEnd w:id="211"/>
      <w:r w:rsidR="00974147">
        <w:rPr>
          <w:rStyle w:val="CommentReference"/>
        </w:rPr>
        <w:commentReference w:id="211"/>
      </w:r>
      <w:r w:rsidRPr="0047256A">
        <w:rPr>
          <w:rFonts w:ascii="Times New Roman" w:hAnsi="Times New Roman" w:cs="Times New Roman"/>
        </w:rPr>
        <w:t>)</w:t>
      </w:r>
    </w:p>
    <w:p w14:paraId="125174D4" w14:textId="77777777" w:rsidR="004570F2" w:rsidRPr="00B5075A" w:rsidRDefault="004570F2" w:rsidP="004570F2">
      <w:pPr>
        <w:rPr>
          <w:rFonts w:ascii="Times New Roman" w:hAnsi="Times New Roman" w:cs="Times New Roman"/>
          <w:i/>
          <w:iCs/>
          <w:sz w:val="20"/>
          <w:szCs w:val="20"/>
        </w:rPr>
      </w:pPr>
    </w:p>
    <w:tbl>
      <w:tblPr>
        <w:tblStyle w:val="GridTable1Light"/>
        <w:tblW w:w="0" w:type="auto"/>
        <w:tblLook w:val="04A0" w:firstRow="1" w:lastRow="0" w:firstColumn="1" w:lastColumn="0" w:noHBand="0" w:noVBand="1"/>
      </w:tblPr>
      <w:tblGrid>
        <w:gridCol w:w="4612"/>
        <w:gridCol w:w="1629"/>
        <w:gridCol w:w="1722"/>
      </w:tblGrid>
      <w:tr w:rsidR="004570F2" w:rsidRPr="00FA09AA" w14:paraId="2FA3DB56" w14:textId="77777777" w:rsidTr="00962F14">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E8E8E8" w:themeFill="background2"/>
            <w:vAlign w:val="center"/>
            <w:hideMark/>
          </w:tcPr>
          <w:p w14:paraId="59FBAEB3" w14:textId="12A045E2" w:rsidR="004570F2" w:rsidRPr="008C1621" w:rsidRDefault="008C1621"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 xml:space="preserve">Vrste izvora / izjava kod </w:t>
            </w:r>
            <w:r>
              <w:rPr>
                <w:rFonts w:ascii="Times New Roman" w:eastAsia="Times New Roman" w:hAnsi="Times New Roman" w:cs="Times New Roman"/>
                <w:i/>
                <w:iCs/>
                <w:kern w:val="0"/>
                <w:sz w:val="20"/>
                <w:szCs w:val="20"/>
                <w:lang w:eastAsia="hr-HR"/>
                <w14:ligatures w14:val="none"/>
              </w:rPr>
              <w:t xml:space="preserve">nativnih </w:t>
            </w:r>
            <w:r>
              <w:rPr>
                <w:rFonts w:ascii="Times New Roman" w:eastAsia="Times New Roman" w:hAnsi="Times New Roman" w:cs="Times New Roman"/>
                <w:kern w:val="0"/>
                <w:sz w:val="20"/>
                <w:szCs w:val="20"/>
                <w:lang w:eastAsia="hr-HR"/>
                <w14:ligatures w14:val="none"/>
              </w:rPr>
              <w:t>oglasa</w:t>
            </w:r>
          </w:p>
        </w:tc>
        <w:tc>
          <w:tcPr>
            <w:tcW w:w="1629" w:type="dxa"/>
            <w:shd w:val="clear" w:color="auto" w:fill="E8E8E8" w:themeFill="background2"/>
            <w:vAlign w:val="center"/>
            <w:hideMark/>
          </w:tcPr>
          <w:p w14:paraId="2769E005"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Broj objava</w:t>
            </w:r>
          </w:p>
        </w:tc>
        <w:tc>
          <w:tcPr>
            <w:tcW w:w="1722" w:type="dxa"/>
            <w:shd w:val="clear" w:color="auto" w:fill="E8E8E8" w:themeFill="background2"/>
            <w:vAlign w:val="center"/>
            <w:hideMark/>
          </w:tcPr>
          <w:p w14:paraId="23C3F53D" w14:textId="77777777" w:rsidR="004570F2" w:rsidRPr="00FA09AA" w:rsidRDefault="004570F2" w:rsidP="00962F1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kern w:val="0"/>
                <w:sz w:val="20"/>
                <w:szCs w:val="20"/>
                <w:lang w:eastAsia="hr-HR"/>
                <w14:ligatures w14:val="none"/>
              </w:rPr>
            </w:pPr>
            <w:r w:rsidRPr="00FA09AA">
              <w:rPr>
                <w:rFonts w:ascii="Times New Roman" w:eastAsia="Times New Roman" w:hAnsi="Times New Roman" w:cs="Times New Roman"/>
                <w:kern w:val="0"/>
                <w:sz w:val="20"/>
                <w:szCs w:val="20"/>
                <w:lang w:eastAsia="hr-HR"/>
                <w14:ligatures w14:val="none"/>
              </w:rPr>
              <w:t>%</w:t>
            </w:r>
          </w:p>
        </w:tc>
      </w:tr>
      <w:tr w:rsidR="004570F2" w:rsidRPr="00FA09AA" w14:paraId="0DC00A0F"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hideMark/>
          </w:tcPr>
          <w:p w14:paraId="3C22323B" w14:textId="1FDC8A8C" w:rsidR="004570F2" w:rsidRPr="00D84AB5"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Nema izvora / izjave</w:t>
            </w:r>
          </w:p>
        </w:tc>
        <w:tc>
          <w:tcPr>
            <w:tcW w:w="1629" w:type="dxa"/>
            <w:vAlign w:val="center"/>
          </w:tcPr>
          <w:p w14:paraId="06EDDFEC" w14:textId="59738323"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257</w:t>
            </w:r>
          </w:p>
        </w:tc>
        <w:tc>
          <w:tcPr>
            <w:tcW w:w="1722" w:type="dxa"/>
            <w:vAlign w:val="center"/>
          </w:tcPr>
          <w:p w14:paraId="6EB41615" w14:textId="6FECDB8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47,33</w:t>
            </w:r>
          </w:p>
        </w:tc>
      </w:tr>
      <w:tr w:rsidR="004570F2" w:rsidRPr="00FA09AA" w14:paraId="20E72BDD"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1B4EA09E" w14:textId="2BD66FFC"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bookmarkStart w:id="212" w:name="_Hlk174277166"/>
            <w:r>
              <w:rPr>
                <w:rFonts w:ascii="Times New Roman" w:eastAsia="Times New Roman" w:hAnsi="Times New Roman" w:cs="Times New Roman"/>
                <w:b w:val="0"/>
                <w:bCs w:val="0"/>
                <w:kern w:val="0"/>
                <w:sz w:val="20"/>
                <w:szCs w:val="20"/>
                <w:lang w:eastAsia="hr-HR"/>
                <w14:ligatures w14:val="none"/>
              </w:rPr>
              <w:t>Izvor iz organizacije / tvrtke</w:t>
            </w:r>
          </w:p>
        </w:tc>
        <w:tc>
          <w:tcPr>
            <w:tcW w:w="1629" w:type="dxa"/>
            <w:shd w:val="clear" w:color="auto" w:fill="F2F2F2" w:themeFill="background1" w:themeFillShade="F2"/>
            <w:vAlign w:val="center"/>
          </w:tcPr>
          <w:p w14:paraId="32748599" w14:textId="6FFCA341"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107</w:t>
            </w:r>
          </w:p>
        </w:tc>
        <w:tc>
          <w:tcPr>
            <w:tcW w:w="1722" w:type="dxa"/>
            <w:shd w:val="clear" w:color="auto" w:fill="F2F2F2" w:themeFill="background1" w:themeFillShade="F2"/>
            <w:vAlign w:val="center"/>
          </w:tcPr>
          <w:p w14:paraId="3B35FAE6" w14:textId="0946F5E3"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19,71</w:t>
            </w:r>
          </w:p>
        </w:tc>
      </w:tr>
      <w:tr w:rsidR="004570F2" w:rsidRPr="00FA09AA" w14:paraId="0064E7DB"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F8A7CBF" w14:textId="30987E1D"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Brend ambasador</w:t>
            </w:r>
          </w:p>
        </w:tc>
        <w:tc>
          <w:tcPr>
            <w:tcW w:w="1629" w:type="dxa"/>
            <w:vAlign w:val="center"/>
          </w:tcPr>
          <w:p w14:paraId="5EE0A5D1" w14:textId="5F809B12"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26</w:t>
            </w:r>
          </w:p>
        </w:tc>
        <w:tc>
          <w:tcPr>
            <w:tcW w:w="1722" w:type="dxa"/>
            <w:vAlign w:val="center"/>
          </w:tcPr>
          <w:p w14:paraId="6B463B7C" w14:textId="6353DD5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4,79</w:t>
            </w:r>
          </w:p>
        </w:tc>
      </w:tr>
      <w:tr w:rsidR="004570F2" w:rsidRPr="00FA09AA" w14:paraId="718B9544"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A1F6DF0" w14:textId="40C4AC08"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Influencer, slavna / poznata osoba</w:t>
            </w:r>
          </w:p>
        </w:tc>
        <w:tc>
          <w:tcPr>
            <w:tcW w:w="1629" w:type="dxa"/>
            <w:shd w:val="clear" w:color="auto" w:fill="F2F2F2" w:themeFill="background1" w:themeFillShade="F2"/>
            <w:vAlign w:val="center"/>
          </w:tcPr>
          <w:p w14:paraId="62C95E90" w14:textId="5392B728"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19</w:t>
            </w:r>
          </w:p>
        </w:tc>
        <w:tc>
          <w:tcPr>
            <w:tcW w:w="1722" w:type="dxa"/>
            <w:shd w:val="clear" w:color="auto" w:fill="F2F2F2" w:themeFill="background1" w:themeFillShade="F2"/>
            <w:vAlign w:val="center"/>
          </w:tcPr>
          <w:p w14:paraId="623DA263" w14:textId="73044E75"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3,5</w:t>
            </w:r>
          </w:p>
        </w:tc>
      </w:tr>
      <w:tr w:rsidR="004570F2" w:rsidRPr="00FA09AA" w14:paraId="4CD8D33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12EA41B9" w14:textId="4D89AAAA"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lastRenderedPageBreak/>
              <w:t>Izravni korisnik proizvoda ili usluge</w:t>
            </w:r>
          </w:p>
        </w:tc>
        <w:tc>
          <w:tcPr>
            <w:tcW w:w="1629" w:type="dxa"/>
            <w:vAlign w:val="center"/>
          </w:tcPr>
          <w:p w14:paraId="3FE81EF6" w14:textId="37AEB9E6"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37</w:t>
            </w:r>
          </w:p>
        </w:tc>
        <w:tc>
          <w:tcPr>
            <w:tcW w:w="1722" w:type="dxa"/>
            <w:vAlign w:val="center"/>
          </w:tcPr>
          <w:p w14:paraId="46F8AB84" w14:textId="3F24128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6,81</w:t>
            </w:r>
          </w:p>
        </w:tc>
      </w:tr>
      <w:tr w:rsidR="004570F2" w:rsidRPr="00FA09AA" w14:paraId="784A5659"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shd w:val="clear" w:color="auto" w:fill="F2F2F2" w:themeFill="background1" w:themeFillShade="F2"/>
            <w:vAlign w:val="center"/>
          </w:tcPr>
          <w:p w14:paraId="352C1D9B" w14:textId="47DE6565" w:rsidR="004570F2" w:rsidRPr="00B5075A" w:rsidRDefault="004570F2" w:rsidP="00962F14">
            <w:pPr>
              <w:jc w:val="center"/>
              <w:rPr>
                <w:rFonts w:ascii="Times New Roman" w:eastAsia="Times New Roman" w:hAnsi="Times New Roman" w:cs="Times New Roman"/>
                <w:b w:val="0"/>
                <w:bCs w:val="0"/>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Više izvora</w:t>
            </w:r>
          </w:p>
        </w:tc>
        <w:tc>
          <w:tcPr>
            <w:tcW w:w="1629" w:type="dxa"/>
            <w:shd w:val="clear" w:color="auto" w:fill="F2F2F2" w:themeFill="background1" w:themeFillShade="F2"/>
            <w:vAlign w:val="center"/>
          </w:tcPr>
          <w:p w14:paraId="78788C5C" w14:textId="3B312F3D"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41</w:t>
            </w:r>
          </w:p>
        </w:tc>
        <w:tc>
          <w:tcPr>
            <w:tcW w:w="1722" w:type="dxa"/>
            <w:shd w:val="clear" w:color="auto" w:fill="F2F2F2" w:themeFill="background1" w:themeFillShade="F2"/>
            <w:vAlign w:val="center"/>
          </w:tcPr>
          <w:p w14:paraId="43ADA972" w14:textId="652391DF"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7,55</w:t>
            </w:r>
          </w:p>
        </w:tc>
      </w:tr>
      <w:tr w:rsidR="004570F2" w:rsidRPr="00FA09AA" w14:paraId="13ADA0E1" w14:textId="77777777" w:rsidTr="00962F14">
        <w:trPr>
          <w:trHeight w:val="289"/>
        </w:trPr>
        <w:tc>
          <w:tcPr>
            <w:cnfStyle w:val="001000000000" w:firstRow="0" w:lastRow="0" w:firstColumn="1" w:lastColumn="0" w:oddVBand="0" w:evenVBand="0" w:oddHBand="0" w:evenHBand="0" w:firstRowFirstColumn="0" w:firstRowLastColumn="0" w:lastRowFirstColumn="0" w:lastRowLastColumn="0"/>
            <w:tcW w:w="4612" w:type="dxa"/>
            <w:vAlign w:val="center"/>
          </w:tcPr>
          <w:p w14:paraId="56DF8FAA" w14:textId="60B67D6E" w:rsidR="004570F2" w:rsidRPr="00D84AB5" w:rsidRDefault="004570F2" w:rsidP="00962F14">
            <w:pPr>
              <w:jc w:val="center"/>
              <w:rPr>
                <w:rFonts w:ascii="Times New Roman" w:eastAsia="Times New Roman" w:hAnsi="Times New Roman" w:cs="Times New Roman"/>
                <w:b w:val="0"/>
                <w:bCs w:val="0"/>
                <w:i/>
                <w:iCs/>
                <w:kern w:val="0"/>
                <w:sz w:val="20"/>
                <w:szCs w:val="20"/>
                <w:lang w:eastAsia="hr-HR"/>
                <w14:ligatures w14:val="none"/>
              </w:rPr>
            </w:pPr>
            <w:r>
              <w:rPr>
                <w:rFonts w:ascii="Times New Roman" w:eastAsia="Times New Roman" w:hAnsi="Times New Roman" w:cs="Times New Roman"/>
                <w:b w:val="0"/>
                <w:bCs w:val="0"/>
                <w:kern w:val="0"/>
                <w:sz w:val="20"/>
                <w:szCs w:val="20"/>
                <w:lang w:eastAsia="hr-HR"/>
                <w14:ligatures w14:val="none"/>
              </w:rPr>
              <w:t>Izvor nepovezan s proizvodom ili uslugom</w:t>
            </w:r>
          </w:p>
        </w:tc>
        <w:tc>
          <w:tcPr>
            <w:tcW w:w="1629" w:type="dxa"/>
            <w:vAlign w:val="center"/>
          </w:tcPr>
          <w:p w14:paraId="599745FF" w14:textId="11930D37" w:rsidR="004570F2" w:rsidRPr="00FA09AA" w:rsidRDefault="001C2859"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56</w:t>
            </w:r>
          </w:p>
        </w:tc>
        <w:tc>
          <w:tcPr>
            <w:tcW w:w="1722" w:type="dxa"/>
            <w:vAlign w:val="center"/>
          </w:tcPr>
          <w:p w14:paraId="1B652E4B" w14:textId="15A5A50A" w:rsidR="004570F2" w:rsidRPr="00FA09AA" w:rsidRDefault="00DF3B9D" w:rsidP="00962F14">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eastAsia="hr-HR"/>
                <w14:ligatures w14:val="none"/>
              </w:rPr>
            </w:pPr>
            <w:r>
              <w:rPr>
                <w:rFonts w:ascii="Times New Roman" w:eastAsia="Times New Roman" w:hAnsi="Times New Roman" w:cs="Times New Roman"/>
                <w:kern w:val="0"/>
                <w:sz w:val="20"/>
                <w:szCs w:val="20"/>
                <w:lang w:eastAsia="hr-HR"/>
                <w14:ligatures w14:val="none"/>
              </w:rPr>
              <w:t>10,31</w:t>
            </w:r>
          </w:p>
        </w:tc>
      </w:tr>
      <w:bookmarkEnd w:id="212"/>
    </w:tbl>
    <w:p w14:paraId="7827A2BD" w14:textId="77777777" w:rsidR="004570F2" w:rsidRDefault="004570F2" w:rsidP="00FC0881">
      <w:pPr>
        <w:spacing w:line="360" w:lineRule="auto"/>
        <w:jc w:val="both"/>
        <w:rPr>
          <w:rFonts w:ascii="Times New Roman" w:hAnsi="Times New Roman" w:cs="Times New Roman"/>
        </w:rPr>
      </w:pPr>
    </w:p>
    <w:p w14:paraId="1186C1E1" w14:textId="77777777" w:rsidR="001B0246" w:rsidRDefault="001B0246" w:rsidP="00FC0881">
      <w:pPr>
        <w:spacing w:line="360" w:lineRule="auto"/>
        <w:jc w:val="both"/>
        <w:rPr>
          <w:rFonts w:ascii="Times New Roman" w:hAnsi="Times New Roman" w:cs="Times New Roman"/>
        </w:rPr>
      </w:pPr>
    </w:p>
    <w:p w14:paraId="12307C14" w14:textId="7E9E39CC" w:rsidR="005261F7" w:rsidRPr="0027274D" w:rsidRDefault="005350E0" w:rsidP="00FC0881">
      <w:pPr>
        <w:spacing w:line="360" w:lineRule="auto"/>
        <w:jc w:val="both"/>
        <w:rPr>
          <w:rFonts w:ascii="Times New Roman" w:hAnsi="Times New Roman" w:cs="Times New Roman"/>
          <w:b/>
          <w:bCs/>
        </w:rPr>
      </w:pPr>
      <w:r w:rsidRPr="0027274D">
        <w:rPr>
          <w:rFonts w:ascii="Times New Roman" w:hAnsi="Times New Roman" w:cs="Times New Roman"/>
          <w:b/>
          <w:bCs/>
        </w:rPr>
        <w:t>Conclusion</w:t>
      </w:r>
    </w:p>
    <w:p w14:paraId="3A5C5199" w14:textId="6B7A7876" w:rsidR="0027274D" w:rsidRDefault="00745128" w:rsidP="00745128">
      <w:pPr>
        <w:spacing w:line="360" w:lineRule="auto"/>
        <w:ind w:firstLine="720"/>
        <w:jc w:val="both"/>
        <w:rPr>
          <w:rFonts w:ascii="Times New Roman" w:hAnsi="Times New Roman" w:cs="Times New Roman"/>
        </w:rPr>
      </w:pPr>
      <w:r w:rsidRPr="00745128">
        <w:rPr>
          <w:rFonts w:ascii="Times New Roman" w:hAnsi="Times New Roman" w:cs="Times New Roman"/>
        </w:rPr>
        <w:t xml:space="preserve">Zaključak istraživanja može se sažeti kroz nekoliko ključnih točaka. Analiza 543 nativna oglasa objavljena na šest hrvatskih internetskih portala pokazala je značajnu prisutnost </w:t>
      </w:r>
      <w:r w:rsidRPr="00745128">
        <w:rPr>
          <w:rFonts w:ascii="Times New Roman" w:hAnsi="Times New Roman" w:cs="Times New Roman"/>
          <w:i/>
          <w:iCs/>
        </w:rPr>
        <w:t xml:space="preserve">clickbait </w:t>
      </w:r>
      <w:r w:rsidRPr="00745128">
        <w:rPr>
          <w:rFonts w:ascii="Times New Roman" w:hAnsi="Times New Roman" w:cs="Times New Roman"/>
        </w:rPr>
        <w:t>naslova, gdje je gotovo 80 % naslova imalo barem jednu clickbait karakteristiku, pri čemu se najčešće koristio stil neizvjesnosti. Iako je u manjem dijelu naslova (5,52 %) zabilježeno navođenje brenda, većina ih je bila neutralna po pitanju izravnog reklamiranja. Naslovi su pretežito izjavne rečenice, dok su vizualni elementi, osobito fotografije, bili prisutni u svim oglasima, pri čemu je logo oglašivača bio uključen u 34,44 % slučajeva. Na području izvora izjava, gotovo polovica članaka nije koristila izjave, dok su u ostalim člancima najčešće izvori bile osobe iz organizacije, s relativno malom prisutnošću influencera i slavnih osoba. Ovi nalazi ukazuju na dominaciju clickbait naslova i značajnu ulogu vizualne opreme u nativnom oglašavanju, dok je izravno povezivanje s brendom i korištenje autoritativnih izvora rjeđe</w:t>
      </w:r>
      <w:r w:rsidR="00572695">
        <w:rPr>
          <w:rFonts w:ascii="Times New Roman" w:hAnsi="Times New Roman" w:cs="Times New Roman"/>
        </w:rPr>
        <w:t xml:space="preserve"> zastupljeno</w:t>
      </w:r>
      <w:r w:rsidRPr="00745128">
        <w:rPr>
          <w:rFonts w:ascii="Times New Roman" w:hAnsi="Times New Roman" w:cs="Times New Roman"/>
        </w:rPr>
        <w:t>.</w:t>
      </w:r>
    </w:p>
    <w:p w14:paraId="30BDDB99" w14:textId="77777777" w:rsidR="0027274D" w:rsidRDefault="0027274D" w:rsidP="00FC0881">
      <w:pPr>
        <w:spacing w:line="360" w:lineRule="auto"/>
        <w:jc w:val="both"/>
        <w:rPr>
          <w:rFonts w:ascii="Times New Roman" w:hAnsi="Times New Roman" w:cs="Times New Roman"/>
        </w:rPr>
      </w:pPr>
    </w:p>
    <w:p w14:paraId="26F11BC1" w14:textId="77777777" w:rsidR="001C512B" w:rsidRDefault="001C512B" w:rsidP="00FC0881">
      <w:pPr>
        <w:spacing w:line="360" w:lineRule="auto"/>
        <w:jc w:val="both"/>
        <w:rPr>
          <w:rFonts w:ascii="Times New Roman" w:hAnsi="Times New Roman" w:cs="Times New Roman"/>
        </w:rPr>
      </w:pPr>
    </w:p>
    <w:p w14:paraId="0997A4FB" w14:textId="356774EB" w:rsidR="00AE2D6E" w:rsidRPr="008E6B28" w:rsidRDefault="005350E0" w:rsidP="0064325B">
      <w:pPr>
        <w:jc w:val="both"/>
        <w:rPr>
          <w:rFonts w:ascii="Times New Roman" w:hAnsi="Times New Roman" w:cs="Times New Roman"/>
          <w:b/>
          <w:bCs/>
        </w:rPr>
      </w:pPr>
      <w:r w:rsidRPr="008E6B28">
        <w:rPr>
          <w:rFonts w:ascii="Times New Roman" w:hAnsi="Times New Roman" w:cs="Times New Roman"/>
          <w:b/>
          <w:bCs/>
        </w:rPr>
        <w:t>References</w:t>
      </w:r>
    </w:p>
    <w:p w14:paraId="19A0D4B4" w14:textId="77777777" w:rsidR="00AE2D6E" w:rsidRPr="00AE2D6E" w:rsidRDefault="00AE2D6E" w:rsidP="0064325B">
      <w:pPr>
        <w:jc w:val="both"/>
        <w:rPr>
          <w:rFonts w:ascii="Times New Roman" w:hAnsi="Times New Roman" w:cs="Times New Roman"/>
        </w:rPr>
      </w:pPr>
    </w:p>
    <w:p w14:paraId="4A0CB49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Style w:val="Hyperlink"/>
          <w:rFonts w:ascii="Times New Roman" w:hAnsi="Times New Roman" w:cs="Times New Roman"/>
          <w:color w:val="auto"/>
          <w:u w:val="none"/>
        </w:rPr>
        <w:t xml:space="preserve">Baker, K. (2024, November 4). </w:t>
      </w:r>
      <w:r w:rsidRPr="00AE2D6E">
        <w:rPr>
          <w:rFonts w:ascii="Times New Roman" w:hAnsi="Times New Roman" w:cs="Times New Roman"/>
          <w:i/>
          <w:iCs/>
        </w:rPr>
        <w:t>The Ultimate Guide to Content Marketing in 2024</w:t>
      </w:r>
      <w:r w:rsidRPr="00AE2D6E">
        <w:rPr>
          <w:rFonts w:ascii="Times New Roman" w:hAnsi="Times New Roman" w:cs="Times New Roman"/>
        </w:rPr>
        <w:t xml:space="preserve">. </w:t>
      </w:r>
      <w:hyperlink r:id="rId11" w:history="1">
        <w:r w:rsidRPr="00AE2D6E">
          <w:rPr>
            <w:rStyle w:val="Hyperlink"/>
            <w:rFonts w:ascii="Times New Roman" w:hAnsi="Times New Roman" w:cs="Times New Roman"/>
          </w:rPr>
          <w:t>https://blog.hubspot.com/marketing/content-marketing</w:t>
        </w:r>
      </w:hyperlink>
    </w:p>
    <w:p w14:paraId="20B3B61B"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Balasubramanian, S. K. (1994). Beyond Advertising and Publicity: Hybrid Messages and Public Policy Issues.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23</w:t>
      </w:r>
      <w:r w:rsidRPr="00AE2D6E">
        <w:rPr>
          <w:rFonts w:ascii="Times New Roman" w:hAnsi="Times New Roman" w:cs="Times New Roman"/>
        </w:rPr>
        <w:t>(4), 29-46.</w:t>
      </w:r>
    </w:p>
    <w:p w14:paraId="2DC1FFB7" w14:textId="31EB088C"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Beckert, J., Koch, T., Viererbl, B., Denner, N. &amp; Peter, C. (2020). Advertising in disguise? How disclosure and content features influence the effects of native advertising. </w:t>
      </w:r>
      <w:r w:rsidRPr="00215B05">
        <w:rPr>
          <w:rFonts w:ascii="Times New Roman" w:hAnsi="Times New Roman" w:cs="Times New Roman"/>
          <w:i/>
          <w:iCs/>
        </w:rPr>
        <w:t>Communications</w:t>
      </w:r>
      <w:r w:rsidRPr="00215B05">
        <w:rPr>
          <w:rFonts w:ascii="Times New Roman" w:hAnsi="Times New Roman" w:cs="Times New Roman"/>
        </w:rPr>
        <w:t xml:space="preserve">, </w:t>
      </w:r>
      <w:r w:rsidRPr="00215B05">
        <w:rPr>
          <w:rFonts w:ascii="Times New Roman" w:hAnsi="Times New Roman" w:cs="Times New Roman"/>
          <w:i/>
          <w:iCs/>
        </w:rPr>
        <w:t>45</w:t>
      </w:r>
      <w:r w:rsidRPr="00215B05">
        <w:rPr>
          <w:rFonts w:ascii="Times New Roman" w:hAnsi="Times New Roman" w:cs="Times New Roman"/>
        </w:rPr>
        <w:t>(3), 303-324.</w:t>
      </w:r>
    </w:p>
    <w:p w14:paraId="2826BD0D"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Bloomstein, M. (2012). </w:t>
      </w:r>
      <w:r w:rsidRPr="00AE2D6E">
        <w:rPr>
          <w:rFonts w:ascii="Times New Roman" w:hAnsi="Times New Roman" w:cs="Times New Roman"/>
          <w:i/>
          <w:iCs/>
          <w:lang w:val="en-US"/>
        </w:rPr>
        <w:t>Content Strategy at Work</w:t>
      </w:r>
      <w:r w:rsidRPr="00AE2D6E">
        <w:rPr>
          <w:rFonts w:ascii="Times New Roman" w:hAnsi="Times New Roman" w:cs="Times New Roman"/>
          <w:lang w:val="en-US"/>
        </w:rPr>
        <w:t>. Waltham, MA: Elsevier.</w:t>
      </w:r>
    </w:p>
    <w:p w14:paraId="56041664" w14:textId="29EA9A1B"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rPr>
        <w:t xml:space="preserve">Campbell, C. &amp; Marks, L. J. (2015). Good native advertising isn’t a secret. </w:t>
      </w:r>
      <w:r w:rsidRPr="00215B05">
        <w:rPr>
          <w:rFonts w:ascii="Times New Roman" w:hAnsi="Times New Roman" w:cs="Times New Roman"/>
          <w:i/>
          <w:iCs/>
        </w:rPr>
        <w:t>Business Horizons</w:t>
      </w:r>
      <w:r w:rsidRPr="00215B05">
        <w:rPr>
          <w:rFonts w:ascii="Times New Roman" w:hAnsi="Times New Roman" w:cs="Times New Roman"/>
        </w:rPr>
        <w:t xml:space="preserve">, </w:t>
      </w:r>
      <w:r w:rsidRPr="00215B05">
        <w:rPr>
          <w:rFonts w:ascii="Times New Roman" w:hAnsi="Times New Roman" w:cs="Times New Roman"/>
          <w:i/>
          <w:iCs/>
        </w:rPr>
        <w:t>58</w:t>
      </w:r>
      <w:r w:rsidRPr="00215B05">
        <w:rPr>
          <w:rFonts w:ascii="Times New Roman" w:hAnsi="Times New Roman" w:cs="Times New Roman"/>
        </w:rPr>
        <w:t>(6), 599-606.</w:t>
      </w:r>
    </w:p>
    <w:p w14:paraId="75DBCBD9"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Cole, J. T. &amp; Greer, J. D. (2013). Audience Response to Brand Journalism: The Effect of Frame, Source, and Involvement. </w:t>
      </w:r>
      <w:r w:rsidRPr="00AE2D6E">
        <w:rPr>
          <w:rFonts w:ascii="Times New Roman" w:hAnsi="Times New Roman" w:cs="Times New Roman"/>
          <w:i/>
          <w:iCs/>
        </w:rPr>
        <w:t>Journalism &amp; Mass Communication</w:t>
      </w:r>
      <w:r w:rsidRPr="00AE2D6E">
        <w:rPr>
          <w:rFonts w:ascii="Times New Roman" w:hAnsi="Times New Roman" w:cs="Times New Roman"/>
        </w:rPr>
        <w:t xml:space="preserve"> </w:t>
      </w:r>
      <w:r w:rsidRPr="00AE2D6E">
        <w:rPr>
          <w:rFonts w:ascii="Times New Roman" w:hAnsi="Times New Roman" w:cs="Times New Roman"/>
          <w:i/>
          <w:iCs/>
        </w:rPr>
        <w:t>Quarterly</w:t>
      </w:r>
      <w:r w:rsidRPr="00AE2D6E">
        <w:rPr>
          <w:rFonts w:ascii="Times New Roman" w:hAnsi="Times New Roman" w:cs="Times New Roman"/>
        </w:rPr>
        <w:t xml:space="preserve">, </w:t>
      </w:r>
      <w:r w:rsidRPr="00AE2D6E">
        <w:rPr>
          <w:rFonts w:ascii="Times New Roman" w:hAnsi="Times New Roman" w:cs="Times New Roman"/>
          <w:i/>
          <w:iCs/>
        </w:rPr>
        <w:t>90</w:t>
      </w:r>
      <w:r w:rsidRPr="00AE2D6E">
        <w:rPr>
          <w:rFonts w:ascii="Times New Roman" w:hAnsi="Times New Roman" w:cs="Times New Roman"/>
        </w:rPr>
        <w:t>(4), 673-690.</w:t>
      </w:r>
    </w:p>
    <w:p w14:paraId="0C2835A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lastRenderedPageBreak/>
        <w:t xml:space="preserve">Content Marketing Institute. (n. d.). </w:t>
      </w:r>
      <w:r w:rsidRPr="00AE2D6E">
        <w:rPr>
          <w:rFonts w:ascii="Times New Roman" w:hAnsi="Times New Roman" w:cs="Times New Roman"/>
          <w:i/>
          <w:iCs/>
        </w:rPr>
        <w:t>What Is Content Marketing?</w:t>
      </w:r>
      <w:r w:rsidRPr="00AE2D6E">
        <w:rPr>
          <w:rFonts w:ascii="Times New Roman" w:hAnsi="Times New Roman" w:cs="Times New Roman"/>
        </w:rPr>
        <w:t>.</w:t>
      </w:r>
      <w:r w:rsidRPr="00AE2D6E">
        <w:rPr>
          <w:rFonts w:ascii="Times New Roman" w:hAnsi="Times New Roman" w:cs="Times New Roman"/>
          <w:i/>
          <w:iCs/>
        </w:rPr>
        <w:t xml:space="preserve"> </w:t>
      </w:r>
      <w:hyperlink r:id="rId12" w:history="1">
        <w:r w:rsidRPr="00AE2D6E">
          <w:rPr>
            <w:rStyle w:val="Hyperlink"/>
            <w:rFonts w:ascii="Times New Roman" w:hAnsi="Times New Roman" w:cs="Times New Roman"/>
          </w:rPr>
          <w:t>https://contentmarketinginstitute.com/what-is-content-marketing/</w:t>
        </w:r>
      </w:hyperlink>
    </w:p>
    <w:p w14:paraId="7D9EF7D8"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Crook, I. (2022, February 15). </w:t>
      </w:r>
      <w:r w:rsidRPr="00AE2D6E">
        <w:rPr>
          <w:rFonts w:ascii="Times New Roman" w:hAnsi="Times New Roman" w:cs="Times New Roman"/>
          <w:i/>
          <w:iCs/>
        </w:rPr>
        <w:t>Native Advertising vs Content Marketing. What's the difference?</w:t>
      </w:r>
      <w:r w:rsidRPr="00AE2D6E">
        <w:rPr>
          <w:rFonts w:ascii="Times New Roman" w:hAnsi="Times New Roman" w:cs="Times New Roman"/>
        </w:rPr>
        <w:t xml:space="preserve">. Native Advertising Institute. </w:t>
      </w:r>
      <w:hyperlink r:id="rId13" w:history="1">
        <w:r w:rsidRPr="00AE2D6E">
          <w:rPr>
            <w:rStyle w:val="Hyperlink"/>
            <w:rFonts w:ascii="Times New Roman" w:hAnsi="Times New Roman" w:cs="Times New Roman"/>
          </w:rPr>
          <w:t>https://www.nativeadvertisinginstitute.com/blog/difference-between-native-advertising-and-content-marketing</w:t>
        </w:r>
      </w:hyperlink>
    </w:p>
    <w:p w14:paraId="569711CD"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lang w:val="en-US"/>
        </w:rPr>
        <w:t xml:space="preserve">Dietrich, G. (2014). </w:t>
      </w:r>
      <w:r w:rsidRPr="00AE2D6E">
        <w:rPr>
          <w:rFonts w:ascii="Times New Roman" w:hAnsi="Times New Roman" w:cs="Times New Roman"/>
          <w:i/>
          <w:iCs/>
        </w:rPr>
        <w:t>Spin Sucks: Communication and Reputation Management in the Digital Age</w:t>
      </w:r>
      <w:r w:rsidRPr="00AE2D6E">
        <w:rPr>
          <w:rFonts w:ascii="Times New Roman" w:hAnsi="Times New Roman" w:cs="Times New Roman"/>
        </w:rPr>
        <w:t xml:space="preserve">. Que Publishing. </w:t>
      </w:r>
    </w:p>
    <w:p w14:paraId="7C92DAB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color w:val="000000" w:themeColor="text1"/>
        </w:rPr>
      </w:pPr>
      <w:r w:rsidRPr="00AE2D6E">
        <w:rPr>
          <w:rFonts w:ascii="Times New Roman" w:hAnsi="Times New Roman" w:cs="Times New Roman"/>
          <w:color w:val="000000" w:themeColor="text1"/>
        </w:rPr>
        <w:t>Du Plessis, C. (2015a). Academic guidelines for content marketing: research-based recommendations for better practice. </w:t>
      </w:r>
      <w:r w:rsidRPr="00AE2D6E">
        <w:rPr>
          <w:rFonts w:ascii="Times New Roman" w:hAnsi="Times New Roman" w:cs="Times New Roman"/>
          <w:i/>
          <w:iCs/>
          <w:color w:val="000000" w:themeColor="text1"/>
        </w:rPr>
        <w:t>ECSM2015 - Proceedings of the 2nd European</w:t>
      </w:r>
      <w:r w:rsidRPr="00AE2D6E">
        <w:rPr>
          <w:rFonts w:ascii="Times New Roman" w:hAnsi="Times New Roman" w:cs="Times New Roman"/>
          <w:color w:val="000000" w:themeColor="text1"/>
        </w:rPr>
        <w:t> </w:t>
      </w:r>
      <w:r w:rsidRPr="00AE2D6E">
        <w:rPr>
          <w:rFonts w:ascii="Times New Roman" w:hAnsi="Times New Roman" w:cs="Times New Roman"/>
          <w:i/>
          <w:iCs/>
          <w:color w:val="000000" w:themeColor="text1"/>
        </w:rPr>
        <w:t xml:space="preserve">Conference on Social Media 2015 </w:t>
      </w:r>
      <w:r w:rsidRPr="00AE2D6E">
        <w:rPr>
          <w:rFonts w:ascii="Times New Roman" w:hAnsi="Times New Roman" w:cs="Times New Roman"/>
          <w:color w:val="000000" w:themeColor="text1"/>
        </w:rPr>
        <w:t>(pp. 122). ECSM 2015.</w:t>
      </w:r>
    </w:p>
    <w:p w14:paraId="28DE4267"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(2015b). An exploratory analysis of essential elements of content marketing. In Mesquita, A. &amp; Peres, P. (Eds.), </w:t>
      </w:r>
      <w:r w:rsidRPr="00AE2D6E">
        <w:rPr>
          <w:rStyle w:val="Hyperlink"/>
          <w:rFonts w:ascii="Times New Roman" w:hAnsi="Times New Roman" w:cs="Times New Roman"/>
          <w:i/>
          <w:iCs/>
          <w:color w:val="auto"/>
          <w:u w:val="none"/>
        </w:rPr>
        <w:t>Proceedings of The 2nd European Conference on Social Media</w:t>
      </w:r>
      <w:r w:rsidRPr="00AE2D6E">
        <w:rPr>
          <w:rStyle w:val="Hyperlink"/>
          <w:rFonts w:ascii="Times New Roman" w:hAnsi="Times New Roman" w:cs="Times New Roman"/>
          <w:color w:val="auto"/>
          <w:u w:val="none"/>
        </w:rPr>
        <w:t xml:space="preserve"> (pp. 122-129). ACAD CONFERENCES LTD.</w:t>
      </w:r>
    </w:p>
    <w:p w14:paraId="71A636AB"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Du Plessis, C. (2015c). Brand storytelling:  The case of the Coca Cola Journey website. </w:t>
      </w:r>
      <w:r w:rsidRPr="00AE2D6E">
        <w:rPr>
          <w:rFonts w:ascii="Times New Roman" w:hAnsi="Times New Roman" w:cs="Times New Roman"/>
          <w:i/>
          <w:iCs/>
        </w:rPr>
        <w:t>Communitas: Journal for Community Communication</w:t>
      </w:r>
      <w:r w:rsidRPr="00AE2D6E">
        <w:rPr>
          <w:rFonts w:ascii="Times New Roman" w:hAnsi="Times New Roman" w:cs="Times New Roman"/>
        </w:rPr>
        <w:t xml:space="preserve"> December, </w:t>
      </w:r>
      <w:r w:rsidRPr="00AE2D6E">
        <w:rPr>
          <w:rFonts w:ascii="Times New Roman" w:hAnsi="Times New Roman" w:cs="Times New Roman"/>
          <w:i/>
          <w:iCs/>
        </w:rPr>
        <w:t>1</w:t>
      </w:r>
      <w:r w:rsidRPr="00AE2D6E">
        <w:rPr>
          <w:rFonts w:ascii="Times New Roman" w:hAnsi="Times New Roman" w:cs="Times New Roman"/>
        </w:rPr>
        <w:t>, 84-103.</w:t>
      </w:r>
    </w:p>
    <w:p w14:paraId="2B426B63"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Du Plessis, C. (2022). A Scoping Review of the Effect of Content Marketing on Online Consumer Behavior. </w:t>
      </w:r>
      <w:r w:rsidRPr="00AE2D6E">
        <w:rPr>
          <w:rStyle w:val="Hyperlink"/>
          <w:rFonts w:ascii="Times New Roman" w:hAnsi="Times New Roman" w:cs="Times New Roman"/>
          <w:i/>
          <w:iCs/>
          <w:color w:val="auto"/>
          <w:u w:val="none"/>
        </w:rPr>
        <w:t>Sage Open</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12</w:t>
      </w:r>
      <w:r w:rsidRPr="00AE2D6E">
        <w:rPr>
          <w:rStyle w:val="Hyperlink"/>
          <w:rFonts w:ascii="Times New Roman" w:hAnsi="Times New Roman" w:cs="Times New Roman"/>
          <w:color w:val="auto"/>
          <w:u w:val="none"/>
        </w:rPr>
        <w:t>(2).</w:t>
      </w:r>
    </w:p>
    <w:p w14:paraId="6B0F980F" w14:textId="59BC6383"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E-marketer. (2023). </w:t>
      </w:r>
      <w:r w:rsidRPr="00215B05">
        <w:rPr>
          <w:rFonts w:ascii="Times New Roman" w:hAnsi="Times New Roman" w:cs="Times New Roman"/>
          <w:i/>
          <w:iCs/>
        </w:rPr>
        <w:t>US Native Ad Spending, 2019-2023</w:t>
      </w:r>
      <w:r w:rsidRPr="00215B05">
        <w:rPr>
          <w:rFonts w:ascii="Times New Roman" w:hAnsi="Times New Roman" w:cs="Times New Roman"/>
        </w:rPr>
        <w:t xml:space="preserve">. </w:t>
      </w:r>
      <w:hyperlink r:id="rId14" w:history="1">
        <w:r w:rsidRPr="00215B05">
          <w:rPr>
            <w:rStyle w:val="Hyperlink"/>
            <w:rFonts w:ascii="Times New Roman" w:hAnsi="Times New Roman" w:cs="Times New Roman"/>
          </w:rPr>
          <w:t>https://www.insiderintelligence.com/chart/261233/US-Native-Ad-Spending-2019-2023-billions-change-of-total-display-ad-spending</w:t>
        </w:r>
      </w:hyperlink>
    </w:p>
    <w:p w14:paraId="504979D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Halligan, B. &amp; Shah, D. (2010). </w:t>
      </w:r>
      <w:r w:rsidRPr="00AE2D6E">
        <w:rPr>
          <w:rStyle w:val="Hyperlink"/>
          <w:rFonts w:ascii="Times New Roman" w:hAnsi="Times New Roman" w:cs="Times New Roman"/>
          <w:i/>
          <w:iCs/>
          <w:color w:val="auto"/>
          <w:u w:val="none"/>
        </w:rPr>
        <w:t>Inbound Marketing</w:t>
      </w:r>
      <w:r w:rsidRPr="00AE2D6E">
        <w:rPr>
          <w:rStyle w:val="Hyperlink"/>
          <w:rFonts w:ascii="Times New Roman" w:hAnsi="Times New Roman" w:cs="Times New Roman"/>
          <w:color w:val="auto"/>
          <w:u w:val="none"/>
        </w:rPr>
        <w:t>. NJ: Wiley, Hoboken.</w:t>
      </w:r>
    </w:p>
    <w:p w14:paraId="2DD36F97"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Halvorson, K. &amp; Rach, M. (2012). </w:t>
      </w:r>
      <w:r w:rsidRPr="00AE2D6E">
        <w:rPr>
          <w:rFonts w:ascii="Times New Roman" w:hAnsi="Times New Roman" w:cs="Times New Roman"/>
          <w:i/>
          <w:iCs/>
        </w:rPr>
        <w:t>Content Strategy for the Web</w:t>
      </w:r>
      <w:r w:rsidRPr="00AE2D6E">
        <w:rPr>
          <w:rFonts w:ascii="Times New Roman" w:hAnsi="Times New Roman" w:cs="Times New Roman"/>
        </w:rPr>
        <w:t>. Berkeley, CA: New Riders.</w:t>
      </w:r>
    </w:p>
    <w:p w14:paraId="236CC8D4"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Handley, A. &amp; Chapman, C. C. (2011). </w:t>
      </w:r>
      <w:r w:rsidRPr="00AE2D6E">
        <w:rPr>
          <w:rFonts w:ascii="Times New Roman" w:hAnsi="Times New Roman" w:cs="Times New Roman"/>
          <w:i/>
          <w:iCs/>
        </w:rPr>
        <w:t>Content Rules</w:t>
      </w:r>
      <w:r w:rsidRPr="00AE2D6E">
        <w:rPr>
          <w:rFonts w:ascii="Times New Roman" w:hAnsi="Times New Roman" w:cs="Times New Roman"/>
        </w:rPr>
        <w:t>. NJ: Wiley, Hoboken.</w:t>
      </w:r>
    </w:p>
    <w:p w14:paraId="1F611FBF"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Ho, J., Pang, C. &amp; Choy, C. (2020). Content marketing capability building: a conceptual framework. </w:t>
      </w:r>
      <w:r w:rsidRPr="00AE2D6E">
        <w:rPr>
          <w:rFonts w:ascii="Times New Roman" w:hAnsi="Times New Roman" w:cs="Times New Roman"/>
          <w:i/>
          <w:iCs/>
          <w:lang w:val="en-US"/>
        </w:rPr>
        <w:t>Journal of Research in Interactive Marketing</w:t>
      </w:r>
      <w:r w:rsidRPr="00AE2D6E">
        <w:rPr>
          <w:rFonts w:ascii="Times New Roman" w:hAnsi="Times New Roman" w:cs="Times New Roman"/>
          <w:lang w:val="en-US"/>
        </w:rPr>
        <w:t xml:space="preserve">, </w:t>
      </w:r>
      <w:r w:rsidRPr="00AE2D6E">
        <w:rPr>
          <w:rFonts w:ascii="Times New Roman" w:hAnsi="Times New Roman" w:cs="Times New Roman"/>
          <w:i/>
          <w:iCs/>
          <w:lang w:val="en-US"/>
        </w:rPr>
        <w:t>14</w:t>
      </w:r>
      <w:r w:rsidRPr="00AE2D6E">
        <w:rPr>
          <w:rFonts w:ascii="Times New Roman" w:hAnsi="Times New Roman" w:cs="Times New Roman"/>
          <w:lang w:val="en-US"/>
        </w:rPr>
        <w:t>(1), 133-151.</w:t>
      </w:r>
    </w:p>
    <w:p w14:paraId="6C0B94BC"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Holliman, G. &amp; Rowley, J. (2014). Business to business digital content marketing: marketers’ perceptions of best practice. </w:t>
      </w:r>
      <w:r w:rsidRPr="00AE2D6E">
        <w:rPr>
          <w:rFonts w:ascii="Times New Roman" w:hAnsi="Times New Roman" w:cs="Times New Roman"/>
          <w:i/>
          <w:iCs/>
        </w:rPr>
        <w:t>Journal of Research in Interactive Marketing</w:t>
      </w:r>
      <w:r w:rsidRPr="00AE2D6E">
        <w:rPr>
          <w:rFonts w:ascii="Times New Roman" w:hAnsi="Times New Roman" w:cs="Times New Roman"/>
        </w:rPr>
        <w:t xml:space="preserve">, </w:t>
      </w:r>
      <w:r w:rsidRPr="00AE2D6E">
        <w:rPr>
          <w:rFonts w:ascii="Times New Roman" w:hAnsi="Times New Roman" w:cs="Times New Roman"/>
          <w:i/>
          <w:iCs/>
        </w:rPr>
        <w:t>8</w:t>
      </w:r>
      <w:r w:rsidRPr="00AE2D6E">
        <w:rPr>
          <w:rFonts w:ascii="Times New Roman" w:hAnsi="Times New Roman" w:cs="Times New Roman"/>
        </w:rPr>
        <w:t>(4), 269-293.</w:t>
      </w:r>
    </w:p>
    <w:p w14:paraId="1355F2E6"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Howe, P. &amp; Teufel, B. (2014). Native advertising and digital natives: The effects of age and advertisement format on news website credibility judgments. </w:t>
      </w:r>
      <w:r w:rsidRPr="00AE2D6E">
        <w:rPr>
          <w:rFonts w:ascii="Times New Roman" w:hAnsi="Times New Roman" w:cs="Times New Roman"/>
          <w:i/>
          <w:iCs/>
        </w:rPr>
        <w:t>ISOJ</w:t>
      </w:r>
      <w:r w:rsidRPr="00AE2D6E">
        <w:rPr>
          <w:rFonts w:ascii="Times New Roman" w:hAnsi="Times New Roman" w:cs="Times New Roman"/>
        </w:rPr>
        <w:t xml:space="preserve">, </w:t>
      </w:r>
      <w:r w:rsidRPr="00AE2D6E">
        <w:rPr>
          <w:rFonts w:ascii="Times New Roman" w:hAnsi="Times New Roman" w:cs="Times New Roman"/>
          <w:i/>
          <w:iCs/>
        </w:rPr>
        <w:t>4</w:t>
      </w:r>
      <w:r w:rsidRPr="00AE2D6E">
        <w:rPr>
          <w:rFonts w:ascii="Times New Roman" w:hAnsi="Times New Roman" w:cs="Times New Roman"/>
        </w:rPr>
        <w:t>(1), 78-90.</w:t>
      </w:r>
    </w:p>
    <w:p w14:paraId="63542C1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lastRenderedPageBreak/>
        <w:t xml:space="preserve">Interacting Advertising Bureau (IAB). (2019). </w:t>
      </w:r>
      <w:r w:rsidRPr="00AE2D6E">
        <w:rPr>
          <w:rFonts w:ascii="Times New Roman" w:hAnsi="Times New Roman" w:cs="Times New Roman"/>
          <w:i/>
          <w:iCs/>
        </w:rPr>
        <w:t>Native advertising playbook 2.0.</w:t>
      </w:r>
      <w:r w:rsidRPr="00AE2D6E">
        <w:rPr>
          <w:rFonts w:ascii="Times New Roman" w:hAnsi="Times New Roman" w:cs="Times New Roman"/>
        </w:rPr>
        <w:t xml:space="preserve"> </w:t>
      </w:r>
      <w:hyperlink r:id="rId15" w:history="1">
        <w:r w:rsidRPr="00AE2D6E">
          <w:rPr>
            <w:rStyle w:val="Hyperlink"/>
            <w:rFonts w:ascii="Times New Roman" w:hAnsi="Times New Roman" w:cs="Times New Roman"/>
          </w:rPr>
          <w:t>https://www.iab.com/wp-content/uploads/2019/05/IAB-Native-Advertising-Playbook-2_0_Final.pdf</w:t>
        </w:r>
      </w:hyperlink>
      <w:r w:rsidRPr="00AE2D6E">
        <w:rPr>
          <w:rStyle w:val="Hyperlink"/>
          <w:rFonts w:ascii="Times New Roman" w:hAnsi="Times New Roman" w:cs="Times New Roman"/>
        </w:rPr>
        <w:t xml:space="preserve"> </w:t>
      </w:r>
    </w:p>
    <w:p w14:paraId="0CC76D49" w14:textId="77777777" w:rsidR="00215B05" w:rsidRDefault="00AE2D6E" w:rsidP="00215B05">
      <w:pPr>
        <w:pStyle w:val="ListParagraph"/>
        <w:numPr>
          <w:ilvl w:val="0"/>
          <w:numId w:val="7"/>
        </w:numPr>
        <w:spacing w:line="360" w:lineRule="auto"/>
        <w:jc w:val="both"/>
        <w:rPr>
          <w:rFonts w:ascii="Times New Roman" w:hAnsi="Times New Roman" w:cs="Times New Roman"/>
          <w:lang w:val="en-US"/>
        </w:rPr>
      </w:pPr>
      <w:r w:rsidRPr="001B0246">
        <w:rPr>
          <w:rFonts w:ascii="Times New Roman" w:hAnsi="Times New Roman" w:cs="Times New Roman"/>
          <w:lang w:val="fr-FR"/>
        </w:rPr>
        <w:t xml:space="preserve">Jefferson, S. &amp; Tanton, S. (2015). </w:t>
      </w:r>
      <w:r w:rsidRPr="001B0246">
        <w:rPr>
          <w:rFonts w:ascii="Times New Roman" w:hAnsi="Times New Roman" w:cs="Times New Roman"/>
          <w:i/>
          <w:iCs/>
          <w:lang w:val="fr-FR"/>
        </w:rPr>
        <w:t>Valuable Content Marketing</w:t>
      </w:r>
      <w:r w:rsidRPr="001B0246">
        <w:rPr>
          <w:rFonts w:ascii="Times New Roman" w:hAnsi="Times New Roman" w:cs="Times New Roman"/>
          <w:lang w:val="fr-FR"/>
        </w:rPr>
        <w:t xml:space="preserve">. </w:t>
      </w:r>
      <w:r w:rsidRPr="00AE2D6E">
        <w:rPr>
          <w:rFonts w:ascii="Times New Roman" w:hAnsi="Times New Roman" w:cs="Times New Roman"/>
          <w:lang w:val="en-US"/>
        </w:rPr>
        <w:t>London: Kogan Page.</w:t>
      </w:r>
    </w:p>
    <w:p w14:paraId="6C0F5E7A" w14:textId="16DBE406"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lang w:val="en-US"/>
        </w:rPr>
      </w:pPr>
      <w:r w:rsidRPr="00215B05">
        <w:rPr>
          <w:rFonts w:ascii="Times New Roman" w:hAnsi="Times New Roman" w:cs="Times New Roman"/>
          <w:kern w:val="0"/>
          <w:lang w:val="en-US"/>
        </w:rPr>
        <w:t xml:space="preserve">Jung A. &amp; Heo, J. (2018). Ad Disclosure vs. Ad Recognition: How Persuasion Knowledge Influences Native Advertising Evaluation. </w:t>
      </w:r>
      <w:r w:rsidRPr="00215B05">
        <w:rPr>
          <w:rFonts w:ascii="Times New Roman" w:hAnsi="Times New Roman" w:cs="Times New Roman"/>
          <w:i/>
          <w:iCs/>
          <w:kern w:val="0"/>
          <w:lang w:val="en-US"/>
        </w:rPr>
        <w:t>Journal of Interactive Advertising</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19</w:t>
      </w:r>
      <w:r w:rsidRPr="00215B05">
        <w:rPr>
          <w:rFonts w:ascii="Times New Roman" w:hAnsi="Times New Roman" w:cs="Times New Roman"/>
          <w:kern w:val="0"/>
          <w:lang w:val="en-US"/>
        </w:rPr>
        <w:t xml:space="preserve">(1), 9-14. </w:t>
      </w:r>
    </w:p>
    <w:p w14:paraId="3BFF844F" w14:textId="77777777" w:rsidR="00215B05"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Kim, J. (2017). Native Advertising: Current Status and Research Agenda. </w:t>
      </w:r>
      <w:r w:rsidRPr="00AE2D6E">
        <w:rPr>
          <w:rFonts w:ascii="Times New Roman" w:hAnsi="Times New Roman" w:cs="Times New Roman"/>
          <w:i/>
          <w:iCs/>
        </w:rPr>
        <w:t>Journal of Interactive Advertising</w:t>
      </w:r>
      <w:r w:rsidRPr="00AE2D6E">
        <w:rPr>
          <w:rFonts w:ascii="Times New Roman" w:hAnsi="Times New Roman" w:cs="Times New Roman"/>
        </w:rPr>
        <w:t>, </w:t>
      </w:r>
      <w:r w:rsidRPr="00AE2D6E">
        <w:rPr>
          <w:rFonts w:ascii="Times New Roman" w:hAnsi="Times New Roman" w:cs="Times New Roman"/>
          <w:i/>
          <w:iCs/>
        </w:rPr>
        <w:t>17</w:t>
      </w:r>
      <w:r w:rsidRPr="00AE2D6E">
        <w:rPr>
          <w:rFonts w:ascii="Times New Roman" w:hAnsi="Times New Roman" w:cs="Times New Roman"/>
        </w:rPr>
        <w:t>(2), 79.</w:t>
      </w:r>
    </w:p>
    <w:p w14:paraId="6AF2CFE1" w14:textId="4BFCCADE"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Kloot, L. (2022, May 12). </w:t>
      </w:r>
      <w:r w:rsidRPr="00215B05">
        <w:rPr>
          <w:rFonts w:ascii="Times New Roman" w:hAnsi="Times New Roman" w:cs="Times New Roman"/>
          <w:i/>
          <w:iCs/>
        </w:rPr>
        <w:t>Top Native Advertising Statistics for 2022</w:t>
      </w:r>
      <w:r w:rsidRPr="00215B05">
        <w:rPr>
          <w:rFonts w:ascii="Times New Roman" w:hAnsi="Times New Roman" w:cs="Times New Roman"/>
        </w:rPr>
        <w:t xml:space="preserve">. Outbrain. </w:t>
      </w:r>
      <w:hyperlink r:id="rId16" w:history="1">
        <w:r w:rsidRPr="00215B05">
          <w:rPr>
            <w:rStyle w:val="Hyperlink"/>
            <w:rFonts w:ascii="Times New Roman" w:hAnsi="Times New Roman" w:cs="Times New Roman"/>
          </w:rPr>
          <w:t>https://www.outbrain.com/blog/native-advertising-statistics/</w:t>
        </w:r>
      </w:hyperlink>
    </w:p>
    <w:p w14:paraId="17A4A22C" w14:textId="77777777" w:rsidR="00215B05"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Koiso-Kanttila, N. (2004). Digital content marketing: a literature synthesis. </w:t>
      </w:r>
      <w:r w:rsidRPr="00AE2D6E">
        <w:rPr>
          <w:rFonts w:ascii="Times New Roman" w:hAnsi="Times New Roman" w:cs="Times New Roman"/>
          <w:i/>
          <w:iCs/>
        </w:rPr>
        <w:t>Journal of Marketing Management</w:t>
      </w:r>
      <w:r w:rsidRPr="00AE2D6E">
        <w:rPr>
          <w:rFonts w:ascii="Times New Roman" w:hAnsi="Times New Roman" w:cs="Times New Roman"/>
        </w:rPr>
        <w:t xml:space="preserve">, </w:t>
      </w:r>
      <w:r w:rsidRPr="00AE2D6E">
        <w:rPr>
          <w:rFonts w:ascii="Times New Roman" w:hAnsi="Times New Roman" w:cs="Times New Roman"/>
          <w:i/>
          <w:iCs/>
        </w:rPr>
        <w:t>20</w:t>
      </w:r>
      <w:r w:rsidRPr="00AE2D6E">
        <w:rPr>
          <w:rFonts w:ascii="Times New Roman" w:hAnsi="Times New Roman" w:cs="Times New Roman"/>
        </w:rPr>
        <w:t>(1-2), 45-65.</w:t>
      </w:r>
    </w:p>
    <w:p w14:paraId="123EC59A" w14:textId="7F0C584E" w:rsidR="00AE2D6E" w:rsidRPr="00215B05" w:rsidRDefault="00AE2D6E" w:rsidP="00215B05">
      <w:pPr>
        <w:pStyle w:val="ListParagraph"/>
        <w:numPr>
          <w:ilvl w:val="0"/>
          <w:numId w:val="7"/>
        </w:numPr>
        <w:spacing w:before="240" w:line="360" w:lineRule="auto"/>
        <w:jc w:val="both"/>
        <w:rPr>
          <w:rStyle w:val="Hyperlink"/>
          <w:rFonts w:ascii="Times New Roman" w:hAnsi="Times New Roman" w:cs="Times New Roman"/>
          <w:color w:val="auto"/>
          <w:u w:val="none"/>
        </w:rPr>
      </w:pPr>
      <w:r w:rsidRPr="00215B05">
        <w:rPr>
          <w:rFonts w:ascii="Times New Roman" w:hAnsi="Times New Roman" w:cs="Times New Roman"/>
        </w:rPr>
        <w:t xml:space="preserve">Krouwer, S., Poels, K. &amp; Paulussen, S. (2020). Moving Towards Transparency for Native Advertisements on News Websites: A Test of More Detailed Disclosures. </w:t>
      </w:r>
      <w:r w:rsidRPr="00215B05">
        <w:rPr>
          <w:rFonts w:ascii="Times New Roman" w:hAnsi="Times New Roman" w:cs="Times New Roman"/>
          <w:i/>
          <w:iCs/>
        </w:rPr>
        <w:t>International Journal of Advertising</w:t>
      </w:r>
      <w:r w:rsidRPr="00215B05">
        <w:rPr>
          <w:rFonts w:ascii="Times New Roman" w:hAnsi="Times New Roman" w:cs="Times New Roman"/>
        </w:rPr>
        <w:t xml:space="preserve">, </w:t>
      </w:r>
      <w:r w:rsidRPr="00215B05">
        <w:rPr>
          <w:rFonts w:ascii="Times New Roman" w:hAnsi="Times New Roman" w:cs="Times New Roman"/>
          <w:i/>
          <w:iCs/>
        </w:rPr>
        <w:t>39</w:t>
      </w:r>
      <w:r w:rsidRPr="00215B05">
        <w:rPr>
          <w:rFonts w:ascii="Times New Roman" w:hAnsi="Times New Roman" w:cs="Times New Roman"/>
        </w:rPr>
        <w:t xml:space="preserve">(1), 51-73. </w:t>
      </w:r>
    </w:p>
    <w:p w14:paraId="0D2F6B6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(2014). Journalism–PR relations revisited: The good news, the bad news, and insights into tomorrow's news.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40</w:t>
      </w:r>
      <w:r w:rsidRPr="00AE2D6E">
        <w:rPr>
          <w:rFonts w:ascii="Times New Roman" w:hAnsi="Times New Roman" w:cs="Times New Roman"/>
        </w:rPr>
        <w:t>(5), 739-750.</w:t>
      </w:r>
    </w:p>
    <w:p w14:paraId="6F37468D"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Macnamara, J., Lwin, M., Adi, A. &amp; Zerfass, A. (2016). ‘PESO’ media strategy shifts to ‘SOEP’: Opportunities and ethical dilemmas.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 xml:space="preserve">(3), 377-385. </w:t>
      </w:r>
    </w:p>
    <w:p w14:paraId="369A8B36" w14:textId="77777777" w:rsidR="00AE2D6E" w:rsidRPr="001B0246"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lang w:val="en-US"/>
        </w:rPr>
        <w:t xml:space="preserve">Nielsen. (2015). </w:t>
      </w:r>
      <w:r w:rsidRPr="00AE2D6E">
        <w:rPr>
          <w:rFonts w:ascii="Times New Roman" w:hAnsi="Times New Roman" w:cs="Times New Roman"/>
          <w:i/>
          <w:iCs/>
          <w:lang w:val="en-US"/>
        </w:rPr>
        <w:t>Global trust in advertising: Winning strategies for an evolving landscape</w:t>
      </w:r>
      <w:r w:rsidRPr="00AE2D6E">
        <w:rPr>
          <w:rFonts w:ascii="Times New Roman" w:hAnsi="Times New Roman" w:cs="Times New Roman"/>
          <w:lang w:val="en-US"/>
        </w:rPr>
        <w:t xml:space="preserve">. </w:t>
      </w:r>
      <w:hyperlink r:id="rId17" w:history="1">
        <w:r w:rsidRPr="001B0246">
          <w:rPr>
            <w:rStyle w:val="Hyperlink"/>
            <w:rFonts w:ascii="Times New Roman" w:hAnsi="Times New Roman" w:cs="Times New Roman"/>
          </w:rPr>
          <w:t>https://www.nielsen.com/wp-content/uploads/sites/2/2019/04/global-trust-in-advertising-report-sept-2015-1.pdf</w:t>
        </w:r>
      </w:hyperlink>
    </w:p>
    <w:p w14:paraId="61DB6990"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Opreana, A. &amp; Vinerean, S. (2015). A New Development in Online Marketing: Introducing Digital Inbound Marketing. </w:t>
      </w:r>
      <w:r w:rsidRPr="00AE2D6E">
        <w:rPr>
          <w:rFonts w:ascii="Times New Roman" w:hAnsi="Times New Roman" w:cs="Times New Roman"/>
          <w:i/>
          <w:iCs/>
        </w:rPr>
        <w:t>Expert Journal of Marketing</w:t>
      </w:r>
      <w:r w:rsidRPr="00AE2D6E">
        <w:rPr>
          <w:rFonts w:ascii="Times New Roman" w:hAnsi="Times New Roman" w:cs="Times New Roman"/>
        </w:rPr>
        <w:t xml:space="preserve">, </w:t>
      </w:r>
      <w:r w:rsidRPr="00AE2D6E">
        <w:rPr>
          <w:rFonts w:ascii="Times New Roman" w:hAnsi="Times New Roman" w:cs="Times New Roman"/>
          <w:i/>
          <w:iCs/>
        </w:rPr>
        <w:t>3</w:t>
      </w:r>
      <w:r w:rsidRPr="00AE2D6E">
        <w:rPr>
          <w:rFonts w:ascii="Times New Roman" w:hAnsi="Times New Roman" w:cs="Times New Roman"/>
        </w:rPr>
        <w:t>(1), 29-34.</w:t>
      </w:r>
    </w:p>
    <w:p w14:paraId="396D9613" w14:textId="77777777" w:rsidR="00AE2D6E" w:rsidRDefault="00AE2D6E" w:rsidP="00215B05">
      <w:pPr>
        <w:pStyle w:val="ListParagraph"/>
        <w:numPr>
          <w:ilvl w:val="0"/>
          <w:numId w:val="7"/>
        </w:numPr>
        <w:spacing w:line="360" w:lineRule="auto"/>
        <w:jc w:val="both"/>
        <w:rPr>
          <w:rFonts w:ascii="Times New Roman" w:hAnsi="Times New Roman" w:cs="Times New Roman"/>
          <w:lang w:val="en-US"/>
        </w:rPr>
      </w:pPr>
      <w:r w:rsidRPr="00AE2D6E">
        <w:rPr>
          <w:rFonts w:ascii="Times New Roman" w:hAnsi="Times New Roman" w:cs="Times New Roman"/>
          <w:lang w:val="en-US"/>
        </w:rPr>
        <w:t xml:space="preserve">Patrutiu Baltes, L. (2015). Content marketing - the fundamental tool of digital marketing. </w:t>
      </w:r>
      <w:r w:rsidRPr="00AE2D6E">
        <w:rPr>
          <w:rFonts w:ascii="Times New Roman" w:hAnsi="Times New Roman" w:cs="Times New Roman"/>
          <w:i/>
          <w:iCs/>
          <w:lang w:val="en-US"/>
        </w:rPr>
        <w:t>Bulletin of the Transilvania University of Braşov</w:t>
      </w:r>
      <w:r w:rsidRPr="00AE2D6E">
        <w:rPr>
          <w:rFonts w:ascii="Times New Roman" w:hAnsi="Times New Roman" w:cs="Times New Roman"/>
          <w:lang w:val="en-US"/>
        </w:rPr>
        <w:t xml:space="preserve">. </w:t>
      </w:r>
      <w:r w:rsidRPr="00AE2D6E">
        <w:rPr>
          <w:rFonts w:ascii="Times New Roman" w:hAnsi="Times New Roman" w:cs="Times New Roman"/>
          <w:i/>
          <w:iCs/>
          <w:lang w:val="en-US"/>
        </w:rPr>
        <w:t>Series V: Economic Sciences</w:t>
      </w:r>
      <w:r w:rsidRPr="00AE2D6E">
        <w:rPr>
          <w:rFonts w:ascii="Times New Roman" w:hAnsi="Times New Roman" w:cs="Times New Roman"/>
          <w:lang w:val="en-US"/>
        </w:rPr>
        <w:t xml:space="preserve">, </w:t>
      </w:r>
      <w:r w:rsidRPr="00AE2D6E">
        <w:rPr>
          <w:rFonts w:ascii="Times New Roman" w:hAnsi="Times New Roman" w:cs="Times New Roman"/>
          <w:i/>
          <w:iCs/>
          <w:lang w:val="en-US"/>
        </w:rPr>
        <w:t>8</w:t>
      </w:r>
      <w:r w:rsidRPr="00AE2D6E">
        <w:rPr>
          <w:rFonts w:ascii="Times New Roman" w:hAnsi="Times New Roman" w:cs="Times New Roman"/>
          <w:lang w:val="en-US"/>
        </w:rPr>
        <w:t>(2), 111-118.</w:t>
      </w:r>
    </w:p>
    <w:p w14:paraId="059656C9" w14:textId="3E50D8EF" w:rsidR="00B20F72" w:rsidRPr="00B20F72" w:rsidRDefault="00B20F72" w:rsidP="00B20F72">
      <w:pPr>
        <w:pStyle w:val="ListParagraph"/>
        <w:numPr>
          <w:ilvl w:val="0"/>
          <w:numId w:val="7"/>
        </w:numPr>
        <w:spacing w:line="360" w:lineRule="auto"/>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Peruško, Z. (2023). </w:t>
      </w:r>
      <w:r>
        <w:rPr>
          <w:rStyle w:val="Hyperlink"/>
          <w:rFonts w:ascii="Times New Roman" w:hAnsi="Times New Roman" w:cs="Times New Roman"/>
          <w:i/>
          <w:iCs/>
          <w:color w:val="auto"/>
          <w:u w:val="none"/>
        </w:rPr>
        <w:t>Croatia: Reuters Institute for the Study of Journalism.</w:t>
      </w:r>
      <w:r>
        <w:rPr>
          <w:rStyle w:val="Hyperlink"/>
          <w:rFonts w:ascii="Times New Roman" w:hAnsi="Times New Roman" w:cs="Times New Roman"/>
          <w:color w:val="auto"/>
          <w:u w:val="none"/>
        </w:rPr>
        <w:t xml:space="preserve"> </w:t>
      </w:r>
      <w:r w:rsidRPr="00B20F72">
        <w:rPr>
          <w:rStyle w:val="Hyperlink"/>
          <w:rFonts w:ascii="Times New Roman" w:hAnsi="Times New Roman" w:cs="Times New Roman"/>
          <w:color w:val="auto"/>
          <w:u w:val="none"/>
        </w:rPr>
        <w:t>https://reutersinstitute.politics.ox.ac.uk/digital-news-report/2023/croatia</w:t>
      </w:r>
    </w:p>
    <w:p w14:paraId="3C232BCC"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Pulizzi, J. (2014). </w:t>
      </w:r>
      <w:r w:rsidRPr="00AE2D6E">
        <w:rPr>
          <w:rStyle w:val="Hyperlink"/>
          <w:rFonts w:ascii="Times New Roman" w:hAnsi="Times New Roman" w:cs="Times New Roman"/>
          <w:i/>
          <w:iCs/>
          <w:color w:val="auto"/>
          <w:u w:val="none"/>
        </w:rPr>
        <w:t>Epic Content Marketing. How to tell a different story, break through the clutter, and win more customers by marketing less</w:t>
      </w:r>
      <w:r w:rsidRPr="00AE2D6E">
        <w:rPr>
          <w:rStyle w:val="Hyperlink"/>
          <w:rFonts w:ascii="Times New Roman" w:hAnsi="Times New Roman" w:cs="Times New Roman"/>
          <w:color w:val="auto"/>
          <w:u w:val="none"/>
        </w:rPr>
        <w:t>. McGraw Hill Education.</w:t>
      </w:r>
    </w:p>
    <w:p w14:paraId="2C54033B"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lastRenderedPageBreak/>
        <w:t xml:space="preserve">Pulizzi, J. &amp; Piper (2023). </w:t>
      </w:r>
      <w:r w:rsidRPr="00AE2D6E">
        <w:rPr>
          <w:rStyle w:val="Hyperlink"/>
          <w:rFonts w:ascii="Times New Roman" w:hAnsi="Times New Roman" w:cs="Times New Roman"/>
          <w:i/>
          <w:iCs/>
          <w:color w:val="auto"/>
          <w:u w:val="none"/>
        </w:rPr>
        <w:t>Epic Content Marketing. Break through the clutter with a different story, get the most out of your content, and build a community in web3</w:t>
      </w:r>
      <w:r w:rsidRPr="00AE2D6E">
        <w:rPr>
          <w:rStyle w:val="Hyperlink"/>
          <w:rFonts w:ascii="Times New Roman" w:hAnsi="Times New Roman" w:cs="Times New Roman"/>
          <w:color w:val="auto"/>
          <w:u w:val="none"/>
        </w:rPr>
        <w:t>. McGraw Hill Education.</w:t>
      </w:r>
    </w:p>
    <w:p w14:paraId="2E0CCB45" w14:textId="77777777" w:rsidR="00AE2D6E" w:rsidRPr="00AE2D6E" w:rsidRDefault="00AE2D6E" w:rsidP="00215B05">
      <w:pPr>
        <w:pStyle w:val="ListParagraph"/>
        <w:numPr>
          <w:ilvl w:val="0"/>
          <w:numId w:val="7"/>
        </w:numPr>
        <w:spacing w:before="240" w:line="360" w:lineRule="auto"/>
        <w:jc w:val="both"/>
        <w:rPr>
          <w:rFonts w:ascii="Times New Roman" w:hAnsi="Times New Roman" w:cs="Times New Roman"/>
        </w:rPr>
      </w:pPr>
      <w:r w:rsidRPr="00AE2D6E">
        <w:rPr>
          <w:rFonts w:ascii="Times New Roman" w:hAnsi="Times New Roman" w:cs="Times New Roman"/>
        </w:rPr>
        <w:t xml:space="preserve">Ríos, A. (2016). The Impact of the Digital Revolution in the Development of Market and Communication Strategies for the Luxury Sector (Fashion Luxury). </w:t>
      </w:r>
      <w:r w:rsidRPr="00AE2D6E">
        <w:rPr>
          <w:rFonts w:ascii="Times New Roman" w:hAnsi="Times New Roman" w:cs="Times New Roman"/>
          <w:i/>
          <w:iCs/>
        </w:rPr>
        <w:t>Central European Business Review</w:t>
      </w:r>
      <w:r w:rsidRPr="00AE2D6E">
        <w:rPr>
          <w:rFonts w:ascii="Times New Roman" w:hAnsi="Times New Roman" w:cs="Times New Roman"/>
        </w:rPr>
        <w:t xml:space="preserve">, </w:t>
      </w:r>
      <w:r w:rsidRPr="00AE2D6E">
        <w:rPr>
          <w:rFonts w:ascii="Times New Roman" w:hAnsi="Times New Roman" w:cs="Times New Roman"/>
          <w:i/>
          <w:iCs/>
        </w:rPr>
        <w:t>5</w:t>
      </w:r>
      <w:r w:rsidRPr="00AE2D6E">
        <w:rPr>
          <w:rFonts w:ascii="Times New Roman" w:hAnsi="Times New Roman" w:cs="Times New Roman"/>
        </w:rPr>
        <w:t>, 17-36.</w:t>
      </w:r>
    </w:p>
    <w:p w14:paraId="3BDEF1EE" w14:textId="77777777" w:rsid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Rowley, J. (2008). Understanding digital content marketing. </w:t>
      </w:r>
      <w:r w:rsidRPr="00AE2D6E">
        <w:rPr>
          <w:rStyle w:val="Hyperlink"/>
          <w:rFonts w:ascii="Times New Roman" w:hAnsi="Times New Roman" w:cs="Times New Roman"/>
          <w:i/>
          <w:iCs/>
          <w:color w:val="auto"/>
          <w:u w:val="none"/>
        </w:rPr>
        <w:t>Journal of Marketing Management</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24</w:t>
      </w:r>
      <w:r w:rsidRPr="00AE2D6E">
        <w:rPr>
          <w:rStyle w:val="Hyperlink"/>
          <w:rFonts w:ascii="Times New Roman" w:hAnsi="Times New Roman" w:cs="Times New Roman"/>
          <w:color w:val="auto"/>
          <w:u w:val="none"/>
        </w:rPr>
        <w:t>(5-6), 517-540. DOI: 10.1362/026725708X325977</w:t>
      </w:r>
    </w:p>
    <w:p w14:paraId="3D781899"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AE2D6E">
        <w:rPr>
          <w:rFonts w:ascii="Times New Roman" w:hAnsi="Times New Roman" w:cs="Times New Roman"/>
        </w:rPr>
        <w:t xml:space="preserve">Taiminen, K., Luoma-aho, V. &amp; Tolvanen, K. (2015). The transparent communicative organization and new hybrid forms of content.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41</w:t>
      </w:r>
      <w:r w:rsidRPr="00AE2D6E">
        <w:rPr>
          <w:rFonts w:ascii="Times New Roman" w:hAnsi="Times New Roman" w:cs="Times New Roman"/>
        </w:rPr>
        <w:t>(5), 734-743.</w:t>
      </w:r>
    </w:p>
    <w:p w14:paraId="69E43ED7" w14:textId="77777777" w:rsidR="00215B05" w:rsidRPr="00215B05" w:rsidRDefault="00AE2D6E" w:rsidP="00215B05">
      <w:pPr>
        <w:pStyle w:val="ListParagraph"/>
        <w:numPr>
          <w:ilvl w:val="0"/>
          <w:numId w:val="7"/>
        </w:numPr>
        <w:spacing w:line="360" w:lineRule="auto"/>
        <w:jc w:val="both"/>
        <w:rPr>
          <w:rFonts w:ascii="Times New Roman" w:hAnsi="Times New Roman" w:cs="Times New Roman"/>
          <w:u w:val="single"/>
        </w:rPr>
      </w:pPr>
      <w:r w:rsidRPr="00215B05">
        <w:rPr>
          <w:rStyle w:val="Hyperlink"/>
          <w:rFonts w:ascii="Times New Roman" w:hAnsi="Times New Roman" w:cs="Times New Roman"/>
          <w:color w:val="auto"/>
          <w:highlight w:val="yellow"/>
          <w:u w:val="none"/>
        </w:rPr>
        <w:t xml:space="preserve">Trbušić, D., Maleš, D. &amp; Šikić, L. (2024). </w:t>
      </w:r>
      <w:r w:rsidRPr="00215B05">
        <w:rPr>
          <w:rFonts w:ascii="Times New Roman" w:hAnsi="Times New Roman" w:cs="Times New Roman"/>
          <w:highlight w:val="yellow"/>
        </w:rPr>
        <w:t xml:space="preserve">Characteristics of Native Advertising on the Most Read Croatian Internet Portals. </w:t>
      </w:r>
      <w:r w:rsidRPr="00215B05">
        <w:rPr>
          <w:rFonts w:ascii="Times New Roman" w:hAnsi="Times New Roman" w:cs="Times New Roman"/>
          <w:i/>
          <w:iCs/>
          <w:highlight w:val="yellow"/>
        </w:rPr>
        <w:t>Medijska istraživanja</w:t>
      </w:r>
    </w:p>
    <w:p w14:paraId="2239A09C" w14:textId="6EAC7A7F"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215B05">
        <w:rPr>
          <w:rFonts w:ascii="Times New Roman" w:hAnsi="Times New Roman" w:cs="Times New Roman"/>
        </w:rPr>
        <w:t xml:space="preserve">Tutaj, K. &amp; Van Reijmersdal, E. A. (2012). Effects of online advertising format and persuasion knowledge on audience reactions“, </w:t>
      </w:r>
      <w:r w:rsidRPr="00215B05">
        <w:rPr>
          <w:rFonts w:ascii="Times New Roman" w:hAnsi="Times New Roman" w:cs="Times New Roman"/>
          <w:i/>
          <w:iCs/>
        </w:rPr>
        <w:t>Journal of Marketing Communications</w:t>
      </w:r>
      <w:r w:rsidRPr="00215B05">
        <w:rPr>
          <w:rFonts w:ascii="Times New Roman" w:hAnsi="Times New Roman" w:cs="Times New Roman"/>
        </w:rPr>
        <w:t xml:space="preserve">, </w:t>
      </w:r>
      <w:r w:rsidRPr="00215B05">
        <w:rPr>
          <w:rFonts w:ascii="Times New Roman" w:hAnsi="Times New Roman" w:cs="Times New Roman"/>
          <w:i/>
          <w:iCs/>
        </w:rPr>
        <w:t>18</w:t>
      </w:r>
      <w:r w:rsidRPr="00215B05">
        <w:rPr>
          <w:rFonts w:ascii="Times New Roman" w:hAnsi="Times New Roman" w:cs="Times New Roman"/>
        </w:rPr>
        <w:t xml:space="preserve">(1), 5-18. </w:t>
      </w:r>
    </w:p>
    <w:p w14:paraId="17D33A12"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Verčič, D. &amp; Tkalac Verčič, A. (2016). The new publicity: From reflexive to reflective mediatisation. </w:t>
      </w:r>
      <w:r w:rsidRPr="00AE2D6E">
        <w:rPr>
          <w:rFonts w:ascii="Times New Roman" w:hAnsi="Times New Roman" w:cs="Times New Roman"/>
          <w:i/>
          <w:iCs/>
        </w:rPr>
        <w:t>Public Relations Review</w:t>
      </w:r>
      <w:r w:rsidRPr="00AE2D6E">
        <w:rPr>
          <w:rFonts w:ascii="Times New Roman" w:hAnsi="Times New Roman" w:cs="Times New Roman"/>
        </w:rPr>
        <w:t xml:space="preserve">, </w:t>
      </w:r>
      <w:r w:rsidRPr="00AE2D6E">
        <w:rPr>
          <w:rFonts w:ascii="Times New Roman" w:hAnsi="Times New Roman" w:cs="Times New Roman"/>
          <w:i/>
          <w:iCs/>
        </w:rPr>
        <w:t>42</w:t>
      </w:r>
      <w:r w:rsidRPr="00AE2D6E">
        <w:rPr>
          <w:rFonts w:ascii="Times New Roman" w:hAnsi="Times New Roman" w:cs="Times New Roman"/>
        </w:rPr>
        <w:t>(4), 493-498.</w:t>
      </w:r>
    </w:p>
    <w:p w14:paraId="1D677D43"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Vibrant Publishers. (2020). </w:t>
      </w:r>
      <w:r w:rsidRPr="00AE2D6E">
        <w:rPr>
          <w:rStyle w:val="Hyperlink"/>
          <w:rFonts w:ascii="Times New Roman" w:hAnsi="Times New Roman" w:cs="Times New Roman"/>
          <w:i/>
          <w:iCs/>
          <w:color w:val="auto"/>
          <w:u w:val="none"/>
        </w:rPr>
        <w:t>Digital Marketing. Essentials You Always Wanted to Know</w:t>
      </w:r>
      <w:r w:rsidRPr="00AE2D6E">
        <w:rPr>
          <w:rStyle w:val="Hyperlink"/>
          <w:rFonts w:ascii="Times New Roman" w:hAnsi="Times New Roman" w:cs="Times New Roman"/>
          <w:color w:val="auto"/>
          <w:u w:val="none"/>
        </w:rPr>
        <w:t>. Vibrant Publishers.</w:t>
      </w:r>
    </w:p>
    <w:p w14:paraId="0703DB5B" w14:textId="77777777" w:rsid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Vinerean, S. (2017). Content Marketing Strategy. Definition, Objectives and Tactics. </w:t>
      </w:r>
      <w:r w:rsidRPr="00AE2D6E">
        <w:rPr>
          <w:rStyle w:val="Hyperlink"/>
          <w:rFonts w:ascii="Times New Roman" w:hAnsi="Times New Roman" w:cs="Times New Roman"/>
          <w:i/>
          <w:iCs/>
          <w:color w:val="auto"/>
          <w:u w:val="none"/>
        </w:rPr>
        <w:t>Expert Journal of Marketing,</w:t>
      </w:r>
      <w:r w:rsidRPr="00AE2D6E">
        <w:rPr>
          <w:rStyle w:val="Hyperlink"/>
          <w:rFonts w:ascii="Times New Roman" w:hAnsi="Times New Roman" w:cs="Times New Roman"/>
          <w:color w:val="auto"/>
          <w:u w:val="none"/>
        </w:rPr>
        <w:t xml:space="preserve"> </w:t>
      </w:r>
      <w:r w:rsidRPr="00AE2D6E">
        <w:rPr>
          <w:rStyle w:val="Hyperlink"/>
          <w:rFonts w:ascii="Times New Roman" w:hAnsi="Times New Roman" w:cs="Times New Roman"/>
          <w:i/>
          <w:iCs/>
          <w:color w:val="auto"/>
          <w:u w:val="none"/>
        </w:rPr>
        <w:t>5</w:t>
      </w:r>
      <w:r w:rsidRPr="00AE2D6E">
        <w:rPr>
          <w:rStyle w:val="Hyperlink"/>
          <w:rFonts w:ascii="Times New Roman" w:hAnsi="Times New Roman" w:cs="Times New Roman"/>
          <w:color w:val="auto"/>
          <w:u w:val="none"/>
        </w:rPr>
        <w:t>(2), 92-98.</w:t>
      </w:r>
    </w:p>
    <w:p w14:paraId="15E9B05D" w14:textId="14C93BB2" w:rsidR="00AE2D6E" w:rsidRPr="00215B05"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215B05">
        <w:rPr>
          <w:rFonts w:ascii="Times New Roman" w:hAnsi="Times New Roman" w:cs="Times New Roman"/>
          <w:kern w:val="0"/>
          <w:lang w:val="en-US"/>
        </w:rPr>
        <w:t xml:space="preserve">Wang, Y. &amp; Li, Y. (2017). Understanding “Native Advertising” from the Perspective of Communication Strategies. </w:t>
      </w:r>
      <w:r w:rsidRPr="00215B05">
        <w:rPr>
          <w:rFonts w:ascii="Times New Roman" w:hAnsi="Times New Roman" w:cs="Times New Roman"/>
          <w:i/>
          <w:iCs/>
          <w:kern w:val="0"/>
          <w:lang w:val="en-US"/>
        </w:rPr>
        <w:t>Journal of Promotion Management</w:t>
      </w:r>
      <w:r w:rsidRPr="00215B05">
        <w:rPr>
          <w:rFonts w:ascii="Times New Roman" w:hAnsi="Times New Roman" w:cs="Times New Roman"/>
          <w:kern w:val="0"/>
          <w:lang w:val="en-US"/>
        </w:rPr>
        <w:t xml:space="preserve">, </w:t>
      </w:r>
      <w:r w:rsidRPr="00215B05">
        <w:rPr>
          <w:rFonts w:ascii="Times New Roman" w:hAnsi="Times New Roman" w:cs="Times New Roman"/>
          <w:i/>
          <w:iCs/>
          <w:kern w:val="0"/>
          <w:lang w:val="en-US"/>
        </w:rPr>
        <w:t>23</w:t>
      </w:r>
      <w:r w:rsidRPr="00215B05">
        <w:rPr>
          <w:rFonts w:ascii="Times New Roman" w:hAnsi="Times New Roman" w:cs="Times New Roman"/>
          <w:kern w:val="0"/>
          <w:lang w:val="en-US"/>
        </w:rPr>
        <w:t>(6), 913-929.</w:t>
      </w:r>
    </w:p>
    <w:p w14:paraId="411FA1DF"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rPr>
      </w:pPr>
      <w:r w:rsidRPr="00AE2D6E">
        <w:rPr>
          <w:rFonts w:ascii="Times New Roman" w:hAnsi="Times New Roman" w:cs="Times New Roman"/>
        </w:rPr>
        <w:t xml:space="preserve">Wojdynski, B. W. &amp; Evans, N. J. (2016). Going Native: Effects of Disclosure Position and Language on the Recognition and Evaluation of Online Native Advertising. </w:t>
      </w:r>
      <w:r w:rsidRPr="00AE2D6E">
        <w:rPr>
          <w:rFonts w:ascii="Times New Roman" w:hAnsi="Times New Roman" w:cs="Times New Roman"/>
          <w:i/>
          <w:iCs/>
        </w:rPr>
        <w:t>Journal of Advertising</w:t>
      </w:r>
      <w:r w:rsidRPr="00AE2D6E">
        <w:rPr>
          <w:rFonts w:ascii="Times New Roman" w:hAnsi="Times New Roman" w:cs="Times New Roman"/>
        </w:rPr>
        <w:t xml:space="preserve">, </w:t>
      </w:r>
      <w:r w:rsidRPr="00AE2D6E">
        <w:rPr>
          <w:rFonts w:ascii="Times New Roman" w:hAnsi="Times New Roman" w:cs="Times New Roman"/>
          <w:i/>
          <w:iCs/>
        </w:rPr>
        <w:t>45</w:t>
      </w:r>
      <w:r w:rsidRPr="00AE2D6E">
        <w:rPr>
          <w:rFonts w:ascii="Times New Roman" w:hAnsi="Times New Roman" w:cs="Times New Roman"/>
        </w:rPr>
        <w:t>(2), 157-168.</w:t>
      </w:r>
    </w:p>
    <w:p w14:paraId="7591C9CA" w14:textId="77777777" w:rsidR="00AE2D6E" w:rsidRPr="00AE2D6E" w:rsidRDefault="00AE2D6E" w:rsidP="00215B05">
      <w:pPr>
        <w:pStyle w:val="ListParagraph"/>
        <w:numPr>
          <w:ilvl w:val="0"/>
          <w:numId w:val="7"/>
        </w:numPr>
        <w:spacing w:line="360" w:lineRule="auto"/>
        <w:jc w:val="both"/>
        <w:rPr>
          <w:rFonts w:ascii="Times New Roman" w:hAnsi="Times New Roman" w:cs="Times New Roman"/>
        </w:rPr>
      </w:pPr>
      <w:r w:rsidRPr="00AE2D6E">
        <w:rPr>
          <w:rFonts w:ascii="Times New Roman" w:hAnsi="Times New Roman" w:cs="Times New Roman"/>
        </w:rPr>
        <w:t xml:space="preserve">Wu, L. &amp; Overton, H. (2021). Is native advertising effective for corporate social responsibility messaging? How advertising recognition affects consumer responses to proactive versus reactive csr. </w:t>
      </w:r>
      <w:r w:rsidRPr="00AE2D6E">
        <w:rPr>
          <w:rFonts w:ascii="Times New Roman" w:hAnsi="Times New Roman" w:cs="Times New Roman"/>
          <w:i/>
          <w:iCs/>
        </w:rPr>
        <w:t>Journal of Advertising Research</w:t>
      </w:r>
      <w:r w:rsidRPr="00AE2D6E">
        <w:rPr>
          <w:rFonts w:ascii="Times New Roman" w:hAnsi="Times New Roman" w:cs="Times New Roman"/>
        </w:rPr>
        <w:t>,  </w:t>
      </w:r>
      <w:r w:rsidRPr="00AE2D6E">
        <w:rPr>
          <w:rFonts w:ascii="Times New Roman" w:hAnsi="Times New Roman" w:cs="Times New Roman"/>
          <w:i/>
          <w:iCs/>
        </w:rPr>
        <w:t>61</w:t>
      </w:r>
      <w:r w:rsidRPr="00AE2D6E">
        <w:rPr>
          <w:rFonts w:ascii="Times New Roman" w:hAnsi="Times New Roman" w:cs="Times New Roman"/>
        </w:rPr>
        <w:t>(4), 382-396. DOI: 10.2501/JAR-2020-019</w:t>
      </w:r>
    </w:p>
    <w:p w14:paraId="74F74C28" w14:textId="77777777" w:rsidR="00AE2D6E" w:rsidRPr="00AE2D6E" w:rsidRDefault="00AE2D6E" w:rsidP="00215B05">
      <w:pPr>
        <w:pStyle w:val="ListParagraph"/>
        <w:numPr>
          <w:ilvl w:val="0"/>
          <w:numId w:val="7"/>
        </w:numPr>
        <w:spacing w:line="360" w:lineRule="auto"/>
        <w:jc w:val="both"/>
        <w:rPr>
          <w:rStyle w:val="Hyperlink"/>
          <w:rFonts w:ascii="Times New Roman" w:hAnsi="Times New Roman" w:cs="Times New Roman"/>
          <w:color w:val="auto"/>
          <w:u w:val="none"/>
        </w:rPr>
      </w:pPr>
      <w:r w:rsidRPr="00AE2D6E">
        <w:rPr>
          <w:rStyle w:val="Hyperlink"/>
          <w:rFonts w:ascii="Times New Roman" w:hAnsi="Times New Roman" w:cs="Times New Roman"/>
          <w:color w:val="auto"/>
          <w:u w:val="none"/>
        </w:rPr>
        <w:t xml:space="preserve">Wuebben, J. (2011). </w:t>
      </w:r>
      <w:r w:rsidRPr="00AE2D6E">
        <w:rPr>
          <w:rStyle w:val="Hyperlink"/>
          <w:rFonts w:ascii="Times New Roman" w:hAnsi="Times New Roman" w:cs="Times New Roman"/>
          <w:i/>
          <w:iCs/>
          <w:color w:val="auto"/>
          <w:u w:val="none"/>
        </w:rPr>
        <w:t>Content is Currency</w:t>
      </w:r>
      <w:r w:rsidRPr="00AE2D6E">
        <w:rPr>
          <w:rStyle w:val="Hyperlink"/>
          <w:rFonts w:ascii="Times New Roman" w:hAnsi="Times New Roman" w:cs="Times New Roman"/>
          <w:color w:val="auto"/>
          <w:u w:val="none"/>
        </w:rPr>
        <w:t>. Boston, MA: Nicholas Brealey.</w:t>
      </w:r>
    </w:p>
    <w:sectPr w:rsidR="00AE2D6E" w:rsidRPr="00AE2D6E" w:rsidSect="00D35619">
      <w:footerReference w:type="even" r:id="rId18"/>
      <w:footerReference w:type="default" r:id="rId1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67" w:author="Davor Trbušić" w:date="2024-08-13T14:47:00Z" w:initials="DT">
    <w:p w14:paraId="4DC16087" w14:textId="77777777" w:rsidR="005E7BD3" w:rsidRDefault="005E7BD3" w:rsidP="005E7BD3">
      <w:r>
        <w:rPr>
          <w:rStyle w:val="CommentReference"/>
        </w:rPr>
        <w:annotationRef/>
      </w:r>
      <w:r>
        <w:rPr>
          <w:sz w:val="20"/>
          <w:szCs w:val="20"/>
        </w:rPr>
        <w:t>Nisam siguran trebamo li ovdje negdje spomenuti prvo istraživanje, referencirati ga i reći da je ovo druga istraživačka faza. ..</w:t>
      </w:r>
    </w:p>
  </w:comment>
  <w:comment w:id="133" w:author="Davor Trbušić" w:date="2024-08-13T15:01:00Z" w:initials="DT">
    <w:p w14:paraId="2BE405E0" w14:textId="77777777" w:rsidR="00533278" w:rsidRDefault="00533278" w:rsidP="00533278">
      <w:r>
        <w:rPr>
          <w:rStyle w:val="CommentReference"/>
        </w:rPr>
        <w:annotationRef/>
      </w:r>
      <w:r>
        <w:rPr>
          <w:sz w:val="20"/>
          <w:szCs w:val="20"/>
        </w:rPr>
        <w:t>Poredao bih kategorije u tablici od najvećeg do najmanjeg, radi preglednosti</w:t>
      </w:r>
    </w:p>
  </w:comment>
  <w:comment w:id="154" w:author="Davor Trbušić" w:date="2024-08-15T11:55:00Z" w:initials="DT">
    <w:p w14:paraId="2A0354C5" w14:textId="77777777" w:rsidR="00AC56FA" w:rsidRDefault="00AC56FA" w:rsidP="00AC56FA">
      <w:r>
        <w:rPr>
          <w:rStyle w:val="CommentReference"/>
        </w:rPr>
        <w:annotationRef/>
      </w:r>
      <w:r>
        <w:rPr>
          <w:sz w:val="20"/>
          <w:szCs w:val="20"/>
        </w:rPr>
        <w:t>Ovo bih možda izostavio</w:t>
      </w:r>
    </w:p>
  </w:comment>
  <w:comment w:id="164" w:author="Davor Trbušić" w:date="2024-08-15T11:56:00Z" w:initials="DT">
    <w:p w14:paraId="33B624E3" w14:textId="77777777" w:rsidR="00AC56FA" w:rsidRDefault="00AC56FA" w:rsidP="00AC56FA">
      <w:r>
        <w:rPr>
          <w:rStyle w:val="CommentReference"/>
        </w:rPr>
        <w:annotationRef/>
      </w:r>
      <w:r>
        <w:rPr>
          <w:sz w:val="20"/>
          <w:szCs w:val="20"/>
        </w:rPr>
        <w:t>Ovo bi trebalo pojasniti - što mislimo pod grafičkim sadržajem.</w:t>
      </w:r>
    </w:p>
  </w:comment>
  <w:comment w:id="178" w:author="Davor Trbušić" w:date="2024-08-15T12:14:00Z" w:initials="DT">
    <w:p w14:paraId="3601FC4D" w14:textId="77777777" w:rsidR="00974147" w:rsidRDefault="00974147" w:rsidP="00974147">
      <w:r>
        <w:rPr>
          <w:rStyle w:val="CommentReference"/>
        </w:rPr>
        <w:annotationRef/>
      </w:r>
      <w:r>
        <w:rPr>
          <w:sz w:val="20"/>
          <w:szCs w:val="20"/>
        </w:rPr>
        <w:t>Isto bih poredao po veličini</w:t>
      </w:r>
    </w:p>
  </w:comment>
  <w:comment w:id="211" w:author="Davor Trbušić" w:date="2024-08-15T12:15:00Z" w:initials="DT">
    <w:p w14:paraId="4AED3756" w14:textId="77777777" w:rsidR="00974147" w:rsidRDefault="00974147" w:rsidP="00974147">
      <w:r>
        <w:rPr>
          <w:rStyle w:val="CommentReference"/>
        </w:rPr>
        <w:annotationRef/>
      </w:r>
      <w:r>
        <w:rPr>
          <w:sz w:val="20"/>
          <w:szCs w:val="20"/>
        </w:rPr>
        <w:t>Poredao bih po veličini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DC16087" w15:done="0"/>
  <w15:commentEx w15:paraId="2BE405E0" w15:done="0"/>
  <w15:commentEx w15:paraId="2A0354C5" w15:done="0"/>
  <w15:commentEx w15:paraId="33B624E3" w15:done="0"/>
  <w15:commentEx w15:paraId="3601FC4D" w15:done="0"/>
  <w15:commentEx w15:paraId="4AED3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6A76EEB" w16cex:dateUtc="2024-08-13T12:47:00Z"/>
  <w16cex:commentExtensible w16cex:durableId="18405899" w16cex:dateUtc="2024-08-13T13:01:00Z"/>
  <w16cex:commentExtensible w16cex:durableId="1B544B6F" w16cex:dateUtc="2024-08-15T09:55:00Z"/>
  <w16cex:commentExtensible w16cex:durableId="03BFAC91" w16cex:dateUtc="2024-08-15T09:56:00Z"/>
  <w16cex:commentExtensible w16cex:durableId="5210BD2C" w16cex:dateUtc="2024-08-15T10:14:00Z"/>
  <w16cex:commentExtensible w16cex:durableId="6E39EA43" w16cex:dateUtc="2024-08-15T10: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DC16087" w16cid:durableId="06A76EEB"/>
  <w16cid:commentId w16cid:paraId="2BE405E0" w16cid:durableId="18405899"/>
  <w16cid:commentId w16cid:paraId="2A0354C5" w16cid:durableId="1B544B6F"/>
  <w16cid:commentId w16cid:paraId="33B624E3" w16cid:durableId="03BFAC91"/>
  <w16cid:commentId w16cid:paraId="3601FC4D" w16cid:durableId="5210BD2C"/>
  <w16cid:commentId w16cid:paraId="4AED3756" w16cid:durableId="6E39EA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8EC7B" w14:textId="77777777" w:rsidR="00E1778F" w:rsidRDefault="00E1778F" w:rsidP="006C5FDA">
      <w:r>
        <w:separator/>
      </w:r>
    </w:p>
  </w:endnote>
  <w:endnote w:type="continuationSeparator" w:id="0">
    <w:p w14:paraId="4BE55A4B" w14:textId="77777777" w:rsidR="00E1778F" w:rsidRDefault="00E1778F" w:rsidP="006C5F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3394932"/>
      <w:docPartObj>
        <w:docPartGallery w:val="Page Numbers (Bottom of Page)"/>
        <w:docPartUnique/>
      </w:docPartObj>
    </w:sdtPr>
    <w:sdtContent>
      <w:p w14:paraId="02406A05" w14:textId="54B748E1"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9C5A8" w14:textId="77777777" w:rsidR="006C5FDA" w:rsidRDefault="006C5FDA" w:rsidP="006C5F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9498121"/>
      <w:docPartObj>
        <w:docPartGallery w:val="Page Numbers (Bottom of Page)"/>
        <w:docPartUnique/>
      </w:docPartObj>
    </w:sdtPr>
    <w:sdtContent>
      <w:p w14:paraId="200634EA" w14:textId="4F16AD78" w:rsidR="006C5FDA" w:rsidRDefault="006C5F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4ADCD2" w14:textId="77777777" w:rsidR="006C5FDA" w:rsidRDefault="006C5FDA" w:rsidP="006C5F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442AEE" w14:textId="77777777" w:rsidR="00E1778F" w:rsidRDefault="00E1778F" w:rsidP="006C5FDA">
      <w:r>
        <w:separator/>
      </w:r>
    </w:p>
  </w:footnote>
  <w:footnote w:type="continuationSeparator" w:id="0">
    <w:p w14:paraId="27437FBF" w14:textId="77777777" w:rsidR="00E1778F" w:rsidRDefault="00E1778F" w:rsidP="006C5F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21A2D"/>
    <w:multiLevelType w:val="hybridMultilevel"/>
    <w:tmpl w:val="C0A4F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CD3EC3"/>
    <w:multiLevelType w:val="multilevel"/>
    <w:tmpl w:val="00761832"/>
    <w:lvl w:ilvl="0">
      <w:start w:val="1"/>
      <w:numFmt w:val="decimal"/>
      <w:lvlText w:val="%1."/>
      <w:lvlJc w:val="left"/>
      <w:pPr>
        <w:ind w:left="1440" w:hanging="360"/>
      </w:pPr>
      <w:rPr>
        <w:u w:val="none"/>
        <w:shd w:val="clear" w:color="auto" w:fill="auto"/>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60A7ACA"/>
    <w:multiLevelType w:val="hybridMultilevel"/>
    <w:tmpl w:val="36F48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F908B7"/>
    <w:multiLevelType w:val="multilevel"/>
    <w:tmpl w:val="062C1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CA4582"/>
    <w:multiLevelType w:val="multilevel"/>
    <w:tmpl w:val="9F7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520110"/>
    <w:multiLevelType w:val="hybridMultilevel"/>
    <w:tmpl w:val="D1AA1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D877EC"/>
    <w:multiLevelType w:val="multilevel"/>
    <w:tmpl w:val="F1E6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E876C0"/>
    <w:multiLevelType w:val="hybridMultilevel"/>
    <w:tmpl w:val="F7FC2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1326207">
    <w:abstractNumId w:val="2"/>
  </w:num>
  <w:num w:numId="2" w16cid:durableId="1767115769">
    <w:abstractNumId w:val="7"/>
  </w:num>
  <w:num w:numId="3" w16cid:durableId="1774397351">
    <w:abstractNumId w:val="5"/>
  </w:num>
  <w:num w:numId="4" w16cid:durableId="1346399796">
    <w:abstractNumId w:val="3"/>
  </w:num>
  <w:num w:numId="5" w16cid:durableId="2039159622">
    <w:abstractNumId w:val="4"/>
  </w:num>
  <w:num w:numId="6" w16cid:durableId="442850736">
    <w:abstractNumId w:val="6"/>
  </w:num>
  <w:num w:numId="7" w16cid:durableId="232395896">
    <w:abstractNumId w:val="0"/>
  </w:num>
  <w:num w:numId="8" w16cid:durableId="122240669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vor Trbušić">
    <w15:presenceInfo w15:providerId="AD" w15:userId="S::dtrbusic@fhs.hr::ce5a4a29-a71a-49cc-a5a8-9aa4df1476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18B"/>
    <w:rsid w:val="000371A7"/>
    <w:rsid w:val="00074A25"/>
    <w:rsid w:val="000A0D8E"/>
    <w:rsid w:val="000C6248"/>
    <w:rsid w:val="000D39C9"/>
    <w:rsid w:val="000E1D18"/>
    <w:rsid w:val="000E599A"/>
    <w:rsid w:val="000F3803"/>
    <w:rsid w:val="00101A97"/>
    <w:rsid w:val="001512ED"/>
    <w:rsid w:val="001541B0"/>
    <w:rsid w:val="001B0246"/>
    <w:rsid w:val="001C2859"/>
    <w:rsid w:val="001C512B"/>
    <w:rsid w:val="001C7F70"/>
    <w:rsid w:val="001D249A"/>
    <w:rsid w:val="001D4BF8"/>
    <w:rsid w:val="001E361E"/>
    <w:rsid w:val="001F6CBD"/>
    <w:rsid w:val="001F7818"/>
    <w:rsid w:val="002039BE"/>
    <w:rsid w:val="0021075A"/>
    <w:rsid w:val="00215B05"/>
    <w:rsid w:val="00221BD1"/>
    <w:rsid w:val="00253E8C"/>
    <w:rsid w:val="00257E81"/>
    <w:rsid w:val="00270F0B"/>
    <w:rsid w:val="0027274D"/>
    <w:rsid w:val="002A44A8"/>
    <w:rsid w:val="002B1F0E"/>
    <w:rsid w:val="002B57D4"/>
    <w:rsid w:val="00323FA6"/>
    <w:rsid w:val="003376AA"/>
    <w:rsid w:val="00345B6C"/>
    <w:rsid w:val="003701C2"/>
    <w:rsid w:val="003A16DB"/>
    <w:rsid w:val="003A5312"/>
    <w:rsid w:val="003B1343"/>
    <w:rsid w:val="003C6C0C"/>
    <w:rsid w:val="003D3D18"/>
    <w:rsid w:val="003D6398"/>
    <w:rsid w:val="003E0D67"/>
    <w:rsid w:val="0041262F"/>
    <w:rsid w:val="00412683"/>
    <w:rsid w:val="00416FE1"/>
    <w:rsid w:val="00420B0F"/>
    <w:rsid w:val="00443CE6"/>
    <w:rsid w:val="004535C6"/>
    <w:rsid w:val="00456274"/>
    <w:rsid w:val="004570F2"/>
    <w:rsid w:val="00457970"/>
    <w:rsid w:val="004602D4"/>
    <w:rsid w:val="00491B27"/>
    <w:rsid w:val="00492941"/>
    <w:rsid w:val="004A2274"/>
    <w:rsid w:val="004A5574"/>
    <w:rsid w:val="004C128E"/>
    <w:rsid w:val="004D5768"/>
    <w:rsid w:val="004E5F6D"/>
    <w:rsid w:val="004E6FCE"/>
    <w:rsid w:val="00500432"/>
    <w:rsid w:val="005261F7"/>
    <w:rsid w:val="00533278"/>
    <w:rsid w:val="005350E0"/>
    <w:rsid w:val="00536DED"/>
    <w:rsid w:val="005436DA"/>
    <w:rsid w:val="00570310"/>
    <w:rsid w:val="00572695"/>
    <w:rsid w:val="00573B00"/>
    <w:rsid w:val="00575787"/>
    <w:rsid w:val="005758AD"/>
    <w:rsid w:val="00587278"/>
    <w:rsid w:val="005A2D69"/>
    <w:rsid w:val="005A4A3B"/>
    <w:rsid w:val="005D60C2"/>
    <w:rsid w:val="005E248C"/>
    <w:rsid w:val="005E5F5D"/>
    <w:rsid w:val="005E7BD3"/>
    <w:rsid w:val="0063142B"/>
    <w:rsid w:val="00633188"/>
    <w:rsid w:val="00636B94"/>
    <w:rsid w:val="0064325B"/>
    <w:rsid w:val="00661995"/>
    <w:rsid w:val="00670B6A"/>
    <w:rsid w:val="0067576F"/>
    <w:rsid w:val="006876C1"/>
    <w:rsid w:val="006C34E7"/>
    <w:rsid w:val="006C5CCB"/>
    <w:rsid w:val="006C5FDA"/>
    <w:rsid w:val="006D0D60"/>
    <w:rsid w:val="006D2172"/>
    <w:rsid w:val="00706E1B"/>
    <w:rsid w:val="007144A1"/>
    <w:rsid w:val="00736D14"/>
    <w:rsid w:val="00740D76"/>
    <w:rsid w:val="00745128"/>
    <w:rsid w:val="007609A7"/>
    <w:rsid w:val="0076177C"/>
    <w:rsid w:val="0077072B"/>
    <w:rsid w:val="0078318B"/>
    <w:rsid w:val="007972E1"/>
    <w:rsid w:val="007A336B"/>
    <w:rsid w:val="007C4899"/>
    <w:rsid w:val="007D0126"/>
    <w:rsid w:val="007E0456"/>
    <w:rsid w:val="00805DCE"/>
    <w:rsid w:val="00820B1A"/>
    <w:rsid w:val="008275A9"/>
    <w:rsid w:val="00834ACD"/>
    <w:rsid w:val="00836425"/>
    <w:rsid w:val="008469D6"/>
    <w:rsid w:val="00864830"/>
    <w:rsid w:val="008658C0"/>
    <w:rsid w:val="00867A8C"/>
    <w:rsid w:val="008770E0"/>
    <w:rsid w:val="008A1B61"/>
    <w:rsid w:val="008B6FB9"/>
    <w:rsid w:val="008C1621"/>
    <w:rsid w:val="008D2F98"/>
    <w:rsid w:val="008E6B28"/>
    <w:rsid w:val="008F27B2"/>
    <w:rsid w:val="00953889"/>
    <w:rsid w:val="00974147"/>
    <w:rsid w:val="00993CF8"/>
    <w:rsid w:val="00995A8D"/>
    <w:rsid w:val="009A7377"/>
    <w:rsid w:val="009E219C"/>
    <w:rsid w:val="00A24072"/>
    <w:rsid w:val="00A30882"/>
    <w:rsid w:val="00A37BFB"/>
    <w:rsid w:val="00A4510F"/>
    <w:rsid w:val="00A50625"/>
    <w:rsid w:val="00A57C65"/>
    <w:rsid w:val="00A615A6"/>
    <w:rsid w:val="00A8319C"/>
    <w:rsid w:val="00A90C47"/>
    <w:rsid w:val="00A9457F"/>
    <w:rsid w:val="00AA0B55"/>
    <w:rsid w:val="00AB307F"/>
    <w:rsid w:val="00AB333A"/>
    <w:rsid w:val="00AB4C85"/>
    <w:rsid w:val="00AC56FA"/>
    <w:rsid w:val="00AD3E06"/>
    <w:rsid w:val="00AE2D6E"/>
    <w:rsid w:val="00B02538"/>
    <w:rsid w:val="00B20F72"/>
    <w:rsid w:val="00B33672"/>
    <w:rsid w:val="00B43289"/>
    <w:rsid w:val="00B50AE0"/>
    <w:rsid w:val="00B53E0C"/>
    <w:rsid w:val="00B940D4"/>
    <w:rsid w:val="00BA708A"/>
    <w:rsid w:val="00BD22E8"/>
    <w:rsid w:val="00BD4977"/>
    <w:rsid w:val="00C07EA8"/>
    <w:rsid w:val="00C40E44"/>
    <w:rsid w:val="00C45E3D"/>
    <w:rsid w:val="00C638FF"/>
    <w:rsid w:val="00C70802"/>
    <w:rsid w:val="00C81A55"/>
    <w:rsid w:val="00C87C11"/>
    <w:rsid w:val="00C95A1C"/>
    <w:rsid w:val="00CA18A6"/>
    <w:rsid w:val="00CE6AC6"/>
    <w:rsid w:val="00D025E5"/>
    <w:rsid w:val="00D22255"/>
    <w:rsid w:val="00D22B58"/>
    <w:rsid w:val="00D35619"/>
    <w:rsid w:val="00D35949"/>
    <w:rsid w:val="00D41DCA"/>
    <w:rsid w:val="00D445E0"/>
    <w:rsid w:val="00D84AB5"/>
    <w:rsid w:val="00D85974"/>
    <w:rsid w:val="00D86E03"/>
    <w:rsid w:val="00D94727"/>
    <w:rsid w:val="00D96BAC"/>
    <w:rsid w:val="00DD343A"/>
    <w:rsid w:val="00DE37C7"/>
    <w:rsid w:val="00DF3B9D"/>
    <w:rsid w:val="00E1645A"/>
    <w:rsid w:val="00E1778F"/>
    <w:rsid w:val="00E21EB3"/>
    <w:rsid w:val="00E4355B"/>
    <w:rsid w:val="00E51E5F"/>
    <w:rsid w:val="00E63171"/>
    <w:rsid w:val="00E83B4C"/>
    <w:rsid w:val="00EA441B"/>
    <w:rsid w:val="00EB3EEB"/>
    <w:rsid w:val="00EC2AD2"/>
    <w:rsid w:val="00EC7D82"/>
    <w:rsid w:val="00ED422C"/>
    <w:rsid w:val="00ED55F3"/>
    <w:rsid w:val="00EE7E00"/>
    <w:rsid w:val="00EF45CC"/>
    <w:rsid w:val="00F5082B"/>
    <w:rsid w:val="00F6355C"/>
    <w:rsid w:val="00F838DD"/>
    <w:rsid w:val="00F85C67"/>
    <w:rsid w:val="00FA28C3"/>
    <w:rsid w:val="00FA28F7"/>
    <w:rsid w:val="00FC0881"/>
    <w:rsid w:val="00FC3052"/>
    <w:rsid w:val="00FC4BEB"/>
    <w:rsid w:val="00FE4983"/>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63CE8"/>
  <w15:chartTrackingRefBased/>
  <w15:docId w15:val="{019476C0-0494-4F9C-AEF6-EF18CAF3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hr-H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31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31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31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31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31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318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318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318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318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31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31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31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31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31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31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31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31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318B"/>
    <w:rPr>
      <w:rFonts w:eastAsiaTheme="majorEastAsia" w:cstheme="majorBidi"/>
      <w:color w:val="272727" w:themeColor="text1" w:themeTint="D8"/>
    </w:rPr>
  </w:style>
  <w:style w:type="paragraph" w:styleId="Title">
    <w:name w:val="Title"/>
    <w:basedOn w:val="Normal"/>
    <w:next w:val="Normal"/>
    <w:link w:val="TitleChar"/>
    <w:uiPriority w:val="10"/>
    <w:qFormat/>
    <w:rsid w:val="0078318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1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18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31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31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8318B"/>
    <w:rPr>
      <w:i/>
      <w:iCs/>
      <w:color w:val="404040" w:themeColor="text1" w:themeTint="BF"/>
    </w:rPr>
  </w:style>
  <w:style w:type="paragraph" w:styleId="ListParagraph">
    <w:name w:val="List Paragraph"/>
    <w:basedOn w:val="Normal"/>
    <w:uiPriority w:val="34"/>
    <w:qFormat/>
    <w:rsid w:val="0078318B"/>
    <w:pPr>
      <w:ind w:left="720"/>
      <w:contextualSpacing/>
    </w:pPr>
  </w:style>
  <w:style w:type="character" w:styleId="IntenseEmphasis">
    <w:name w:val="Intense Emphasis"/>
    <w:basedOn w:val="DefaultParagraphFont"/>
    <w:uiPriority w:val="21"/>
    <w:qFormat/>
    <w:rsid w:val="0078318B"/>
    <w:rPr>
      <w:i/>
      <w:iCs/>
      <w:color w:val="0F4761" w:themeColor="accent1" w:themeShade="BF"/>
    </w:rPr>
  </w:style>
  <w:style w:type="paragraph" w:styleId="IntenseQuote">
    <w:name w:val="Intense Quote"/>
    <w:basedOn w:val="Normal"/>
    <w:next w:val="Normal"/>
    <w:link w:val="IntenseQuoteChar"/>
    <w:uiPriority w:val="30"/>
    <w:qFormat/>
    <w:rsid w:val="007831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318B"/>
    <w:rPr>
      <w:i/>
      <w:iCs/>
      <w:color w:val="0F4761" w:themeColor="accent1" w:themeShade="BF"/>
    </w:rPr>
  </w:style>
  <w:style w:type="character" w:styleId="IntenseReference">
    <w:name w:val="Intense Reference"/>
    <w:basedOn w:val="DefaultParagraphFont"/>
    <w:uiPriority w:val="32"/>
    <w:qFormat/>
    <w:rsid w:val="0078318B"/>
    <w:rPr>
      <w:b/>
      <w:bCs/>
      <w:smallCaps/>
      <w:color w:val="0F4761" w:themeColor="accent1" w:themeShade="BF"/>
      <w:spacing w:val="5"/>
    </w:rPr>
  </w:style>
  <w:style w:type="character" w:styleId="Hyperlink">
    <w:name w:val="Hyperlink"/>
    <w:basedOn w:val="DefaultParagraphFont"/>
    <w:uiPriority w:val="99"/>
    <w:unhideWhenUsed/>
    <w:rsid w:val="00B02538"/>
    <w:rPr>
      <w:color w:val="467886" w:themeColor="hyperlink"/>
      <w:u w:val="single"/>
    </w:rPr>
  </w:style>
  <w:style w:type="character" w:styleId="UnresolvedMention">
    <w:name w:val="Unresolved Mention"/>
    <w:basedOn w:val="DefaultParagraphFont"/>
    <w:uiPriority w:val="99"/>
    <w:semiHidden/>
    <w:unhideWhenUsed/>
    <w:rsid w:val="00B02538"/>
    <w:rPr>
      <w:color w:val="605E5C"/>
      <w:shd w:val="clear" w:color="auto" w:fill="E1DFDD"/>
    </w:rPr>
  </w:style>
  <w:style w:type="paragraph" w:styleId="Footer">
    <w:name w:val="footer"/>
    <w:basedOn w:val="Normal"/>
    <w:link w:val="FooterChar"/>
    <w:uiPriority w:val="99"/>
    <w:unhideWhenUsed/>
    <w:rsid w:val="006C5FDA"/>
    <w:pPr>
      <w:tabs>
        <w:tab w:val="center" w:pos="4680"/>
        <w:tab w:val="right" w:pos="9360"/>
      </w:tabs>
    </w:pPr>
  </w:style>
  <w:style w:type="character" w:customStyle="1" w:styleId="FooterChar">
    <w:name w:val="Footer Char"/>
    <w:basedOn w:val="DefaultParagraphFont"/>
    <w:link w:val="Footer"/>
    <w:uiPriority w:val="99"/>
    <w:rsid w:val="006C5FDA"/>
  </w:style>
  <w:style w:type="character" w:styleId="PageNumber">
    <w:name w:val="page number"/>
    <w:basedOn w:val="DefaultParagraphFont"/>
    <w:uiPriority w:val="99"/>
    <w:semiHidden/>
    <w:unhideWhenUsed/>
    <w:rsid w:val="006C5FDA"/>
  </w:style>
  <w:style w:type="character" w:styleId="FollowedHyperlink">
    <w:name w:val="FollowedHyperlink"/>
    <w:basedOn w:val="DefaultParagraphFont"/>
    <w:uiPriority w:val="99"/>
    <w:semiHidden/>
    <w:unhideWhenUsed/>
    <w:rsid w:val="00FC3052"/>
    <w:rPr>
      <w:color w:val="96607D" w:themeColor="followedHyperlink"/>
      <w:u w:val="single"/>
    </w:rPr>
  </w:style>
  <w:style w:type="table" w:styleId="GridTable1Light">
    <w:name w:val="Grid Table 1 Light"/>
    <w:basedOn w:val="TableNormal"/>
    <w:uiPriority w:val="46"/>
    <w:rsid w:val="00D9472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E0456"/>
  </w:style>
  <w:style w:type="character" w:styleId="CommentReference">
    <w:name w:val="annotation reference"/>
    <w:basedOn w:val="DefaultParagraphFont"/>
    <w:uiPriority w:val="99"/>
    <w:semiHidden/>
    <w:unhideWhenUsed/>
    <w:rsid w:val="005E7BD3"/>
    <w:rPr>
      <w:sz w:val="16"/>
      <w:szCs w:val="16"/>
    </w:rPr>
  </w:style>
  <w:style w:type="paragraph" w:styleId="CommentText">
    <w:name w:val="annotation text"/>
    <w:basedOn w:val="Normal"/>
    <w:link w:val="CommentTextChar"/>
    <w:uiPriority w:val="99"/>
    <w:semiHidden/>
    <w:unhideWhenUsed/>
    <w:rsid w:val="005E7BD3"/>
    <w:rPr>
      <w:sz w:val="20"/>
      <w:szCs w:val="20"/>
    </w:rPr>
  </w:style>
  <w:style w:type="character" w:customStyle="1" w:styleId="CommentTextChar">
    <w:name w:val="Comment Text Char"/>
    <w:basedOn w:val="DefaultParagraphFont"/>
    <w:link w:val="CommentText"/>
    <w:uiPriority w:val="99"/>
    <w:semiHidden/>
    <w:rsid w:val="005E7BD3"/>
    <w:rPr>
      <w:sz w:val="20"/>
      <w:szCs w:val="20"/>
    </w:rPr>
  </w:style>
  <w:style w:type="paragraph" w:styleId="CommentSubject">
    <w:name w:val="annotation subject"/>
    <w:basedOn w:val="CommentText"/>
    <w:next w:val="CommentText"/>
    <w:link w:val="CommentSubjectChar"/>
    <w:uiPriority w:val="99"/>
    <w:semiHidden/>
    <w:unhideWhenUsed/>
    <w:rsid w:val="005E7BD3"/>
    <w:rPr>
      <w:b/>
      <w:bCs/>
    </w:rPr>
  </w:style>
  <w:style w:type="character" w:customStyle="1" w:styleId="CommentSubjectChar">
    <w:name w:val="Comment Subject Char"/>
    <w:basedOn w:val="CommentTextChar"/>
    <w:link w:val="CommentSubject"/>
    <w:uiPriority w:val="99"/>
    <w:semiHidden/>
    <w:rsid w:val="005E7B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55262">
      <w:bodyDiv w:val="1"/>
      <w:marLeft w:val="0"/>
      <w:marRight w:val="0"/>
      <w:marTop w:val="0"/>
      <w:marBottom w:val="0"/>
      <w:divBdr>
        <w:top w:val="none" w:sz="0" w:space="0" w:color="auto"/>
        <w:left w:val="none" w:sz="0" w:space="0" w:color="auto"/>
        <w:bottom w:val="none" w:sz="0" w:space="0" w:color="auto"/>
        <w:right w:val="none" w:sz="0" w:space="0" w:color="auto"/>
      </w:divBdr>
    </w:div>
    <w:div w:id="215970619">
      <w:bodyDiv w:val="1"/>
      <w:marLeft w:val="0"/>
      <w:marRight w:val="0"/>
      <w:marTop w:val="0"/>
      <w:marBottom w:val="0"/>
      <w:divBdr>
        <w:top w:val="none" w:sz="0" w:space="0" w:color="auto"/>
        <w:left w:val="none" w:sz="0" w:space="0" w:color="auto"/>
        <w:bottom w:val="none" w:sz="0" w:space="0" w:color="auto"/>
        <w:right w:val="none" w:sz="0" w:space="0" w:color="auto"/>
      </w:divBdr>
      <w:divsChild>
        <w:div w:id="1797093772">
          <w:marLeft w:val="0"/>
          <w:marRight w:val="0"/>
          <w:marTop w:val="0"/>
          <w:marBottom w:val="0"/>
          <w:divBdr>
            <w:top w:val="none" w:sz="0" w:space="0" w:color="auto"/>
            <w:left w:val="none" w:sz="0" w:space="0" w:color="auto"/>
            <w:bottom w:val="none" w:sz="0" w:space="0" w:color="auto"/>
            <w:right w:val="none" w:sz="0" w:space="0" w:color="auto"/>
          </w:divBdr>
          <w:divsChild>
            <w:div w:id="2072343296">
              <w:marLeft w:val="0"/>
              <w:marRight w:val="0"/>
              <w:marTop w:val="0"/>
              <w:marBottom w:val="0"/>
              <w:divBdr>
                <w:top w:val="none" w:sz="0" w:space="0" w:color="auto"/>
                <w:left w:val="none" w:sz="0" w:space="0" w:color="auto"/>
                <w:bottom w:val="none" w:sz="0" w:space="0" w:color="auto"/>
                <w:right w:val="none" w:sz="0" w:space="0" w:color="auto"/>
              </w:divBdr>
              <w:divsChild>
                <w:div w:id="1553467652">
                  <w:marLeft w:val="0"/>
                  <w:marRight w:val="0"/>
                  <w:marTop w:val="0"/>
                  <w:marBottom w:val="0"/>
                  <w:divBdr>
                    <w:top w:val="none" w:sz="0" w:space="0" w:color="auto"/>
                    <w:left w:val="none" w:sz="0" w:space="0" w:color="auto"/>
                    <w:bottom w:val="none" w:sz="0" w:space="0" w:color="auto"/>
                    <w:right w:val="none" w:sz="0" w:space="0" w:color="auto"/>
                  </w:divBdr>
                  <w:divsChild>
                    <w:div w:id="162911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341455">
      <w:bodyDiv w:val="1"/>
      <w:marLeft w:val="0"/>
      <w:marRight w:val="0"/>
      <w:marTop w:val="0"/>
      <w:marBottom w:val="0"/>
      <w:divBdr>
        <w:top w:val="none" w:sz="0" w:space="0" w:color="auto"/>
        <w:left w:val="none" w:sz="0" w:space="0" w:color="auto"/>
        <w:bottom w:val="none" w:sz="0" w:space="0" w:color="auto"/>
        <w:right w:val="none" w:sz="0" w:space="0" w:color="auto"/>
      </w:divBdr>
    </w:div>
    <w:div w:id="642924633">
      <w:bodyDiv w:val="1"/>
      <w:marLeft w:val="0"/>
      <w:marRight w:val="0"/>
      <w:marTop w:val="0"/>
      <w:marBottom w:val="0"/>
      <w:divBdr>
        <w:top w:val="none" w:sz="0" w:space="0" w:color="auto"/>
        <w:left w:val="none" w:sz="0" w:space="0" w:color="auto"/>
        <w:bottom w:val="none" w:sz="0" w:space="0" w:color="auto"/>
        <w:right w:val="none" w:sz="0" w:space="0" w:color="auto"/>
      </w:divBdr>
    </w:div>
    <w:div w:id="848838466">
      <w:bodyDiv w:val="1"/>
      <w:marLeft w:val="0"/>
      <w:marRight w:val="0"/>
      <w:marTop w:val="0"/>
      <w:marBottom w:val="0"/>
      <w:divBdr>
        <w:top w:val="none" w:sz="0" w:space="0" w:color="auto"/>
        <w:left w:val="none" w:sz="0" w:space="0" w:color="auto"/>
        <w:bottom w:val="none" w:sz="0" w:space="0" w:color="auto"/>
        <w:right w:val="none" w:sz="0" w:space="0" w:color="auto"/>
      </w:divBdr>
    </w:div>
    <w:div w:id="892697084">
      <w:bodyDiv w:val="1"/>
      <w:marLeft w:val="0"/>
      <w:marRight w:val="0"/>
      <w:marTop w:val="0"/>
      <w:marBottom w:val="0"/>
      <w:divBdr>
        <w:top w:val="none" w:sz="0" w:space="0" w:color="auto"/>
        <w:left w:val="none" w:sz="0" w:space="0" w:color="auto"/>
        <w:bottom w:val="none" w:sz="0" w:space="0" w:color="auto"/>
        <w:right w:val="none" w:sz="0" w:space="0" w:color="auto"/>
      </w:divBdr>
      <w:divsChild>
        <w:div w:id="1322194827">
          <w:marLeft w:val="0"/>
          <w:marRight w:val="0"/>
          <w:marTop w:val="150"/>
          <w:marBottom w:val="0"/>
          <w:divBdr>
            <w:top w:val="none" w:sz="0" w:space="0" w:color="auto"/>
            <w:left w:val="none" w:sz="0" w:space="0" w:color="auto"/>
            <w:bottom w:val="none" w:sz="0" w:space="0" w:color="auto"/>
            <w:right w:val="none" w:sz="0" w:space="0" w:color="auto"/>
          </w:divBdr>
          <w:divsChild>
            <w:div w:id="17195088">
              <w:marLeft w:val="0"/>
              <w:marRight w:val="210"/>
              <w:marTop w:val="0"/>
              <w:marBottom w:val="0"/>
              <w:divBdr>
                <w:top w:val="none" w:sz="0" w:space="0" w:color="auto"/>
                <w:left w:val="none" w:sz="0" w:space="0" w:color="auto"/>
                <w:bottom w:val="none" w:sz="0" w:space="0" w:color="auto"/>
                <w:right w:val="none" w:sz="0" w:space="0" w:color="auto"/>
              </w:divBdr>
            </w:div>
            <w:div w:id="275794319">
              <w:marLeft w:val="0"/>
              <w:marRight w:val="210"/>
              <w:marTop w:val="0"/>
              <w:marBottom w:val="0"/>
              <w:divBdr>
                <w:top w:val="none" w:sz="0" w:space="0" w:color="auto"/>
                <w:left w:val="none" w:sz="0" w:space="0" w:color="auto"/>
                <w:bottom w:val="none" w:sz="0" w:space="0" w:color="auto"/>
                <w:right w:val="none" w:sz="0" w:space="0" w:color="auto"/>
              </w:divBdr>
            </w:div>
            <w:div w:id="281964133">
              <w:marLeft w:val="0"/>
              <w:marRight w:val="210"/>
              <w:marTop w:val="0"/>
              <w:marBottom w:val="0"/>
              <w:divBdr>
                <w:top w:val="none" w:sz="0" w:space="0" w:color="auto"/>
                <w:left w:val="none" w:sz="0" w:space="0" w:color="auto"/>
                <w:bottom w:val="none" w:sz="0" w:space="0" w:color="auto"/>
                <w:right w:val="none" w:sz="0" w:space="0" w:color="auto"/>
              </w:divBdr>
            </w:div>
          </w:divsChild>
        </w:div>
      </w:divsChild>
    </w:div>
    <w:div w:id="991713578">
      <w:bodyDiv w:val="1"/>
      <w:marLeft w:val="0"/>
      <w:marRight w:val="0"/>
      <w:marTop w:val="0"/>
      <w:marBottom w:val="0"/>
      <w:divBdr>
        <w:top w:val="none" w:sz="0" w:space="0" w:color="auto"/>
        <w:left w:val="none" w:sz="0" w:space="0" w:color="auto"/>
        <w:bottom w:val="none" w:sz="0" w:space="0" w:color="auto"/>
        <w:right w:val="none" w:sz="0" w:space="0" w:color="auto"/>
      </w:divBdr>
    </w:div>
    <w:div w:id="1661615415">
      <w:bodyDiv w:val="1"/>
      <w:marLeft w:val="0"/>
      <w:marRight w:val="0"/>
      <w:marTop w:val="0"/>
      <w:marBottom w:val="0"/>
      <w:divBdr>
        <w:top w:val="none" w:sz="0" w:space="0" w:color="auto"/>
        <w:left w:val="none" w:sz="0" w:space="0" w:color="auto"/>
        <w:bottom w:val="none" w:sz="0" w:space="0" w:color="auto"/>
        <w:right w:val="none" w:sz="0" w:space="0" w:color="auto"/>
      </w:divBdr>
    </w:div>
    <w:div w:id="1854296024">
      <w:bodyDiv w:val="1"/>
      <w:marLeft w:val="0"/>
      <w:marRight w:val="0"/>
      <w:marTop w:val="0"/>
      <w:marBottom w:val="0"/>
      <w:divBdr>
        <w:top w:val="none" w:sz="0" w:space="0" w:color="auto"/>
        <w:left w:val="none" w:sz="0" w:space="0" w:color="auto"/>
        <w:bottom w:val="none" w:sz="0" w:space="0" w:color="auto"/>
        <w:right w:val="none" w:sz="0" w:space="0" w:color="auto"/>
      </w:divBdr>
    </w:div>
    <w:div w:id="2126267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nativeadvertisinginstitute.com/blog/difference-between-native-advertising-and-content-marketing" TargetMode="External"/><Relationship Id="rId18" Type="http://schemas.openxmlformats.org/officeDocument/2006/relationships/footer" Target="footer1.xm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openxmlformats.org/officeDocument/2006/relationships/hyperlink" Target="https://contentmarketinginstitute.com/what-is-content-marketing/" TargetMode="External"/><Relationship Id="rId17" Type="http://schemas.openxmlformats.org/officeDocument/2006/relationships/hyperlink" Target="https://www.nielsen.com/wp-content/uploads/sites/2/2019/04/global-trust-in-advertising-report-sept-2015-1.pdf" TargetMode="External"/><Relationship Id="rId2" Type="http://schemas.openxmlformats.org/officeDocument/2006/relationships/styles" Target="styles.xml"/><Relationship Id="rId16" Type="http://schemas.openxmlformats.org/officeDocument/2006/relationships/hyperlink" Target="https://www.outbrain.com/blog/native-advertising-statistic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hubspot.com/marketing/content-marketing" TargetMode="External"/><Relationship Id="rId5" Type="http://schemas.openxmlformats.org/officeDocument/2006/relationships/footnotes" Target="footnotes.xml"/><Relationship Id="rId15" Type="http://schemas.openxmlformats.org/officeDocument/2006/relationships/hyperlink" Target="https://www.iab.com/wp-content/uploads/2019/05/IAB-Native-Advertising-Playbook-2_0_Final.pdf" TargetMode="External"/><Relationship Id="rId10" Type="http://schemas.microsoft.com/office/2018/08/relationships/commentsExtensible" Target="commentsExtensible.xml"/><Relationship Id="rId19"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insiderintelligence.com/chart/261233/US-Native-Ad-Spending-2019-2023-billions-change-of-total-display-ad-spend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4976</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Davor Trbušić</dc:creator>
  <cp:keywords/>
  <dc:description/>
  <cp:lastModifiedBy>Luka Šikić</cp:lastModifiedBy>
  <cp:revision>2</cp:revision>
  <cp:lastPrinted>2024-06-17T14:51:00Z</cp:lastPrinted>
  <dcterms:created xsi:type="dcterms:W3CDTF">2024-08-26T06:17:00Z</dcterms:created>
  <dcterms:modified xsi:type="dcterms:W3CDTF">2024-08-26T06:17:00Z</dcterms:modified>
</cp:coreProperties>
</file>